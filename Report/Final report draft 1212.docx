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0A614" w14:textId="3E51A5D0" w:rsidR="00390784" w:rsidRPr="00390784" w:rsidRDefault="00390784">
      <w:pPr>
        <w:jc w:val="center"/>
        <w:rPr>
          <w:ins w:id="0" w:author="19451415@link.hkbu.edu.hk" w:date="2020-12-12T15:12:00Z"/>
          <w:rFonts w:asciiTheme="minorHAnsi" w:eastAsia="新細明體" w:hAnsiTheme="minorHAnsi" w:cstheme="minorBidi"/>
          <w:b/>
          <w:sz w:val="24"/>
          <w:szCs w:val="24"/>
          <w:rPrChange w:id="1" w:author="19451415@link.hkbu.edu.hk" w:date="2020-12-12T15:12:00Z">
            <w:rPr>
              <w:ins w:id="2" w:author="19451415@link.hkbu.edu.hk" w:date="2020-12-12T15:12:00Z"/>
              <w:rFonts w:asciiTheme="minorHAnsi" w:eastAsia="新細明體" w:hAnsiTheme="minorHAnsi" w:cstheme="minorBidi"/>
              <w:b/>
              <w:sz w:val="22"/>
              <w:szCs w:val="22"/>
            </w:rPr>
          </w:rPrChange>
        </w:rPr>
      </w:pPr>
      <w:ins w:id="3" w:author="19451415@link.hkbu.edu.hk" w:date="2020-12-12T15:12:00Z">
        <w:r>
          <w:rPr>
            <w:rFonts w:asciiTheme="minorHAnsi" w:eastAsia="新細明體" w:hAnsiTheme="minorHAnsi" w:cstheme="minorBidi"/>
            <w:b/>
            <w:sz w:val="24"/>
            <w:szCs w:val="24"/>
          </w:rPr>
          <w:t xml:space="preserve">HKBU - </w:t>
        </w:r>
        <w:r w:rsidRPr="00390784">
          <w:rPr>
            <w:rFonts w:asciiTheme="minorHAnsi" w:eastAsia="新細明體" w:hAnsiTheme="minorHAnsi" w:cstheme="minorBidi" w:hint="eastAsia"/>
            <w:b/>
            <w:sz w:val="24"/>
            <w:szCs w:val="24"/>
            <w:rPrChange w:id="4" w:author="19451415@link.hkbu.edu.hk" w:date="2020-12-12T15:12:00Z">
              <w:rPr>
                <w:rFonts w:asciiTheme="minorHAnsi" w:eastAsia="新細明體" w:hAnsiTheme="minorHAnsi" w:cstheme="minorBidi" w:hint="eastAsia"/>
                <w:b/>
                <w:sz w:val="22"/>
                <w:szCs w:val="22"/>
              </w:rPr>
            </w:rPrChange>
          </w:rPr>
          <w:t>C</w:t>
        </w:r>
        <w:r w:rsidRPr="00390784">
          <w:rPr>
            <w:rFonts w:asciiTheme="minorHAnsi" w:eastAsia="新細明體" w:hAnsiTheme="minorHAnsi" w:cstheme="minorBidi"/>
            <w:b/>
            <w:sz w:val="24"/>
            <w:szCs w:val="24"/>
            <w:rPrChange w:id="5" w:author="19451415@link.hkbu.edu.hk" w:date="2020-12-12T15:12:00Z">
              <w:rPr>
                <w:rFonts w:asciiTheme="minorHAnsi" w:eastAsia="新細明體" w:hAnsiTheme="minorHAnsi" w:cstheme="minorBidi"/>
                <w:b/>
                <w:sz w:val="22"/>
                <w:szCs w:val="22"/>
              </w:rPr>
            </w:rPrChange>
          </w:rPr>
          <w:t>OMP7015 Artificial Intelligence</w:t>
        </w:r>
      </w:ins>
    </w:p>
    <w:p w14:paraId="26BD6373" w14:textId="73B7534D" w:rsidR="00390784" w:rsidRPr="00390784" w:rsidRDefault="00390784">
      <w:pPr>
        <w:jc w:val="center"/>
        <w:rPr>
          <w:ins w:id="6" w:author="19451415@link.hkbu.edu.hk" w:date="2020-12-12T15:12:00Z"/>
          <w:rFonts w:asciiTheme="minorHAnsi" w:eastAsia="新細明體" w:hAnsiTheme="minorHAnsi" w:cstheme="minorBidi" w:hint="eastAsia"/>
          <w:b/>
          <w:sz w:val="20"/>
          <w:szCs w:val="20"/>
          <w:rPrChange w:id="7" w:author="19451415@link.hkbu.edu.hk" w:date="2020-12-12T15:12:00Z">
            <w:rPr>
              <w:ins w:id="8" w:author="19451415@link.hkbu.edu.hk" w:date="2020-12-12T15:12:00Z"/>
              <w:rFonts w:asciiTheme="minorHAnsi" w:eastAsiaTheme="minorEastAsia" w:hAnsiTheme="minorHAnsi" w:cstheme="minorBidi"/>
              <w:b/>
              <w:sz w:val="22"/>
              <w:szCs w:val="22"/>
            </w:rPr>
          </w:rPrChange>
        </w:rPr>
      </w:pPr>
      <w:ins w:id="9" w:author="19451415@link.hkbu.edu.hk" w:date="2020-12-12T15:12:00Z">
        <w:r w:rsidRPr="00390784">
          <w:rPr>
            <w:rFonts w:asciiTheme="minorHAnsi" w:eastAsia="新細明體" w:hAnsiTheme="minorHAnsi" w:cstheme="minorBidi" w:hint="eastAsia"/>
            <w:b/>
            <w:sz w:val="20"/>
            <w:szCs w:val="20"/>
            <w:rPrChange w:id="10" w:author="19451415@link.hkbu.edu.hk" w:date="2020-12-12T15:12:00Z">
              <w:rPr>
                <w:rFonts w:asciiTheme="minorHAnsi" w:eastAsia="新細明體" w:hAnsiTheme="minorHAnsi" w:cstheme="minorBidi" w:hint="eastAsia"/>
                <w:b/>
                <w:sz w:val="22"/>
                <w:szCs w:val="22"/>
              </w:rPr>
            </w:rPrChange>
          </w:rPr>
          <w:t>F</w:t>
        </w:r>
        <w:r w:rsidRPr="00390784">
          <w:rPr>
            <w:rFonts w:asciiTheme="minorHAnsi" w:eastAsia="新細明體" w:hAnsiTheme="minorHAnsi" w:cstheme="minorBidi"/>
            <w:b/>
            <w:sz w:val="20"/>
            <w:szCs w:val="20"/>
            <w:rPrChange w:id="11" w:author="19451415@link.hkbu.edu.hk" w:date="2020-12-12T15:12:00Z">
              <w:rPr>
                <w:rFonts w:asciiTheme="minorHAnsi" w:eastAsia="新細明體" w:hAnsiTheme="minorHAnsi" w:cstheme="minorBidi"/>
                <w:b/>
                <w:sz w:val="22"/>
                <w:szCs w:val="22"/>
              </w:rPr>
            </w:rPrChange>
          </w:rPr>
          <w:t>inal Project Report</w:t>
        </w:r>
      </w:ins>
    </w:p>
    <w:p w14:paraId="789F14F0" w14:textId="1316A4E5" w:rsidR="00F82944" w:rsidRPr="00390784" w:rsidRDefault="008D10BD">
      <w:pPr>
        <w:jc w:val="center"/>
        <w:rPr>
          <w:rFonts w:asciiTheme="minorHAnsi" w:eastAsiaTheme="minorEastAsia" w:hAnsiTheme="minorHAnsi" w:cstheme="minorBidi"/>
          <w:b/>
          <w:sz w:val="24"/>
          <w:szCs w:val="24"/>
          <w:rPrChange w:id="12" w:author="19451415@link.hkbu.edu.hk" w:date="2020-12-12T15:12:00Z">
            <w:rPr>
              <w:rFonts w:asciiTheme="minorHAnsi" w:eastAsiaTheme="minorEastAsia" w:hAnsiTheme="minorHAnsi" w:cstheme="minorBidi"/>
              <w:b/>
              <w:sz w:val="22"/>
              <w:szCs w:val="22"/>
            </w:rPr>
          </w:rPrChange>
        </w:rPr>
      </w:pPr>
      <w:r w:rsidRPr="00390784">
        <w:rPr>
          <w:rFonts w:asciiTheme="minorHAnsi" w:eastAsiaTheme="minorEastAsia" w:hAnsiTheme="minorHAnsi" w:cstheme="minorBidi"/>
          <w:b/>
          <w:sz w:val="24"/>
          <w:szCs w:val="24"/>
          <w:rPrChange w:id="13" w:author="19451415@link.hkbu.edu.hk" w:date="2020-12-12T15:12:00Z">
            <w:rPr>
              <w:rFonts w:asciiTheme="minorHAnsi" w:eastAsiaTheme="minorEastAsia" w:hAnsiTheme="minorHAnsi" w:cstheme="minorBidi"/>
              <w:b/>
              <w:sz w:val="22"/>
              <w:szCs w:val="22"/>
            </w:rPr>
          </w:rPrChange>
        </w:rPr>
        <w:t>Predicting First Day of IPO Stock Return Using XGBoost</w:t>
      </w:r>
    </w:p>
    <w:p w14:paraId="09F32A03" w14:textId="77777777" w:rsidR="00F82944" w:rsidRDefault="00F82944">
      <w:pPr>
        <w:rPr>
          <w:rFonts w:asciiTheme="minorHAnsi" w:eastAsiaTheme="minorEastAsia" w:hAnsiTheme="minorHAnsi" w:cstheme="minorBidi"/>
          <w:sz w:val="22"/>
          <w:szCs w:val="22"/>
        </w:rPr>
      </w:pPr>
    </w:p>
    <w:p w14:paraId="509F5B14" w14:textId="77777777" w:rsidR="00F82944" w:rsidRDefault="008D10BD">
      <w:pPr>
        <w:rPr>
          <w:rFonts w:asciiTheme="minorHAnsi" w:eastAsiaTheme="minorEastAsia" w:hAnsiTheme="minorHAnsi" w:cstheme="minorBidi"/>
          <w:b/>
          <w:sz w:val="22"/>
          <w:szCs w:val="22"/>
        </w:rPr>
      </w:pPr>
      <w:r>
        <w:rPr>
          <w:rFonts w:asciiTheme="minorHAnsi" w:eastAsiaTheme="minorEastAsia" w:hAnsiTheme="minorHAnsi" w:cstheme="minorBidi"/>
          <w:b/>
          <w:sz w:val="22"/>
          <w:szCs w:val="22"/>
        </w:rPr>
        <w:t>Abstract</w:t>
      </w:r>
    </w:p>
    <w:p w14:paraId="0C75EBA1" w14:textId="77777777"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Machine Learning has been adopted long in finance and the area of stock trading. Models </w:t>
      </w:r>
      <w:del w:id="14" w:author="david lo" w:date="2020-12-12T13:53:00Z">
        <w:r w:rsidDel="00A34C6A">
          <w:rPr>
            <w:rFonts w:asciiTheme="minorHAnsi" w:eastAsiaTheme="minorEastAsia" w:hAnsiTheme="minorHAnsi" w:cstheme="minorBidi"/>
            <w:sz w:val="22"/>
            <w:szCs w:val="22"/>
          </w:rPr>
          <w:delText xml:space="preserve">are </w:delText>
        </w:r>
      </w:del>
      <w:ins w:id="15" w:author="david lo" w:date="2020-12-12T13:53:00Z">
        <w:r w:rsidR="00A34C6A">
          <w:rPr>
            <w:rFonts w:asciiTheme="minorHAnsi" w:eastAsiaTheme="minorEastAsia" w:hAnsiTheme="minorHAnsi" w:cstheme="minorBidi"/>
            <w:sz w:val="22"/>
            <w:szCs w:val="22"/>
          </w:rPr>
          <w:t xml:space="preserve">can be </w:t>
        </w:r>
      </w:ins>
      <w:r>
        <w:rPr>
          <w:rFonts w:asciiTheme="minorHAnsi" w:eastAsiaTheme="minorEastAsia" w:hAnsiTheme="minorHAnsi" w:cstheme="minorBidi"/>
          <w:sz w:val="22"/>
          <w:szCs w:val="22"/>
        </w:rPr>
        <w:t xml:space="preserve">trained to identify technical indicators, optimise portfolio diversification and build automated trading system. First day of IPO stock return is one of the market anomalies being studied by researchers. Pricing of IPO stock is an arena between the management of the listing issuer, stock underwriters which then sell the shares to investors. The outcome of the subscription price is often thought to deviate from the true market value, which can be reflected by the public market on the first day of trading. </w:t>
      </w:r>
    </w:p>
    <w:p w14:paraId="22DD3F67" w14:textId="77777777"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Before and shortly after the 21</w:t>
      </w:r>
      <w:r>
        <w:rPr>
          <w:rFonts w:asciiTheme="minorHAnsi" w:eastAsiaTheme="minorEastAsia" w:hAnsiTheme="minorHAnsi" w:cstheme="minorBidi"/>
          <w:sz w:val="22"/>
          <w:szCs w:val="22"/>
          <w:vertAlign w:val="superscript"/>
        </w:rPr>
        <w:t>st</w:t>
      </w:r>
      <w:r>
        <w:rPr>
          <w:rFonts w:asciiTheme="minorHAnsi" w:eastAsiaTheme="minorEastAsia" w:hAnsiTheme="minorHAnsi" w:cstheme="minorBidi"/>
          <w:sz w:val="22"/>
          <w:szCs w:val="22"/>
        </w:rPr>
        <w:t xml:space="preserve"> century, the initial IPO return in the field of artificial intelligence was not studied extensively </w:t>
      </w:r>
      <w:del w:id="16" w:author="david lo" w:date="2020-12-12T13:54:00Z">
        <w:r w:rsidDel="00A34C6A">
          <w:rPr>
            <w:rFonts w:asciiTheme="minorHAnsi" w:eastAsiaTheme="minorEastAsia" w:hAnsiTheme="minorHAnsi" w:cstheme="minorBidi"/>
            <w:sz w:val="22"/>
            <w:szCs w:val="22"/>
          </w:rPr>
          <w:delText>other than</w:delText>
        </w:r>
      </w:del>
      <w:ins w:id="17" w:author="david lo" w:date="2020-12-12T13:54:00Z">
        <w:r w:rsidR="00A34C6A">
          <w:rPr>
            <w:rFonts w:asciiTheme="minorHAnsi" w:eastAsiaTheme="minorEastAsia" w:hAnsiTheme="minorHAnsi" w:cstheme="minorBidi"/>
            <w:sz w:val="22"/>
            <w:szCs w:val="22"/>
          </w:rPr>
          <w:t>beyond</w:t>
        </w:r>
      </w:ins>
      <w:r>
        <w:rPr>
          <w:rFonts w:asciiTheme="minorHAnsi" w:eastAsiaTheme="minorEastAsia" w:hAnsiTheme="minorHAnsi" w:cstheme="minorBidi"/>
          <w:sz w:val="22"/>
          <w:szCs w:val="22"/>
        </w:rPr>
        <w:t xml:space="preserve"> linear classification. Since then, genetic algorithms to predict IPO underpricing were proposed by Luque, Quintana and Isasi in 2012. In the same year, Huang et al. proposed genetic-search model IPO first day return based on common financial metrics as data inputs. Artificial neural networks (ANN) and support vector machines (SVM) were also proposed later. Quintana, Saez and Isasi proposed an ensemble method, namely random forest, to predict IPO underpricing in 2017, and ensemble method has become a mainstream in studying the topic of IPO returns. In this study, we will explore other evolving and popular artificial intelligence algorithms, namely XGBoost of the ensemble method, to learn IPO data and predict the first day of IPO return. The investable universe of this study is IPO in Hong Kong stock market.</w:t>
      </w:r>
    </w:p>
    <w:p w14:paraId="1CD629F0" w14:textId="77777777" w:rsidR="00F82944" w:rsidRDefault="008D10BD">
      <w:pPr>
        <w:rPr>
          <w:rFonts w:asciiTheme="minorHAnsi" w:eastAsiaTheme="minorEastAsia" w:hAnsiTheme="minorHAnsi" w:cstheme="minorBidi"/>
          <w:b/>
          <w:sz w:val="22"/>
          <w:szCs w:val="22"/>
        </w:rPr>
      </w:pPr>
      <w:r>
        <w:rPr>
          <w:rFonts w:asciiTheme="minorHAnsi" w:eastAsiaTheme="minorEastAsia" w:hAnsiTheme="minorHAnsi" w:cstheme="minorBidi"/>
          <w:b/>
          <w:sz w:val="22"/>
          <w:szCs w:val="22"/>
        </w:rPr>
        <w:t>Introduction</w:t>
      </w:r>
    </w:p>
    <w:p w14:paraId="5F1395A8" w14:textId="77777777"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Extreme Gradient Boosting, often known as “XGBoost”, is an emerging algorithm in machine learning for classification or regression. XGBoost, which is also an ensemble machine learning method, is powerful and efficient that a number of competition winning machine learning algorithms have been based on XGBoost. This study is motivated to apply XGBoost to learn first day IPO return in the Hong Kong Stock Exchange (SEHK)</w:t>
      </w:r>
      <w:ins w:id="18" w:author="david lo" w:date="2020-12-12T13:55:00Z">
        <w:r w:rsidR="00A34C6A">
          <w:rPr>
            <w:rFonts w:asciiTheme="minorHAnsi" w:eastAsiaTheme="minorEastAsia" w:hAnsiTheme="minorHAnsi" w:cstheme="minorBidi"/>
            <w:sz w:val="22"/>
            <w:szCs w:val="22"/>
          </w:rPr>
          <w:t xml:space="preserve">, with reference to the repository at </w:t>
        </w:r>
      </w:ins>
      <w:ins w:id="19" w:author="david lo" w:date="2020-12-12T13:56:00Z">
        <w:r w:rsidR="00A34C6A">
          <w:rPr>
            <w:rFonts w:asciiTheme="minorHAnsi" w:eastAsiaTheme="minorEastAsia" w:hAnsiTheme="minorHAnsi" w:cstheme="minorBidi"/>
            <w:sz w:val="22"/>
            <w:szCs w:val="22"/>
          </w:rPr>
          <w:fldChar w:fldCharType="begin"/>
        </w:r>
        <w:r w:rsidR="00A34C6A">
          <w:rPr>
            <w:rFonts w:asciiTheme="minorHAnsi" w:eastAsiaTheme="minorEastAsia" w:hAnsiTheme="minorHAnsi" w:cstheme="minorBidi"/>
            <w:sz w:val="22"/>
            <w:szCs w:val="22"/>
          </w:rPr>
          <w:instrText xml:space="preserve"> HYPERLINK "</w:instrText>
        </w:r>
      </w:ins>
      <w:ins w:id="20" w:author="david lo" w:date="2020-12-12T13:55:00Z">
        <w:r w:rsidR="00A34C6A" w:rsidRPr="00A34C6A">
          <w:rPr>
            <w:rFonts w:asciiTheme="minorHAnsi" w:eastAsiaTheme="minorEastAsia" w:hAnsiTheme="minorHAnsi" w:cstheme="minorBidi"/>
            <w:sz w:val="22"/>
            <w:szCs w:val="22"/>
          </w:rPr>
          <w:instrText>https://github.com/crownpku/hk_ipo_prediction</w:instrText>
        </w:r>
      </w:ins>
      <w:ins w:id="21" w:author="david lo" w:date="2020-12-12T13:56:00Z">
        <w:r w:rsidR="00A34C6A">
          <w:rPr>
            <w:rFonts w:asciiTheme="minorHAnsi" w:eastAsiaTheme="minorEastAsia" w:hAnsiTheme="minorHAnsi" w:cstheme="minorBidi"/>
            <w:sz w:val="22"/>
            <w:szCs w:val="22"/>
          </w:rPr>
          <w:instrText xml:space="preserve">" </w:instrText>
        </w:r>
        <w:r w:rsidR="00A34C6A">
          <w:rPr>
            <w:rFonts w:asciiTheme="minorHAnsi" w:eastAsiaTheme="minorEastAsia" w:hAnsiTheme="minorHAnsi" w:cstheme="minorBidi"/>
            <w:sz w:val="22"/>
            <w:szCs w:val="22"/>
          </w:rPr>
          <w:fldChar w:fldCharType="separate"/>
        </w:r>
      </w:ins>
      <w:ins w:id="22" w:author="david lo" w:date="2020-12-12T13:55:00Z">
        <w:r w:rsidR="00A34C6A" w:rsidRPr="00E42459">
          <w:rPr>
            <w:rStyle w:val="a6"/>
            <w:rFonts w:asciiTheme="minorHAnsi" w:eastAsiaTheme="minorEastAsia" w:hAnsiTheme="minorHAnsi" w:cstheme="minorBidi"/>
            <w:sz w:val="22"/>
            <w:szCs w:val="22"/>
          </w:rPr>
          <w:t>https://github.com/crownpku/hk_ipo_prediction</w:t>
        </w:r>
      </w:ins>
      <w:ins w:id="23" w:author="david lo" w:date="2020-12-12T13:56:00Z">
        <w:r w:rsidR="00A34C6A">
          <w:rPr>
            <w:rFonts w:asciiTheme="minorHAnsi" w:eastAsiaTheme="minorEastAsia" w:hAnsiTheme="minorHAnsi" w:cstheme="minorBidi"/>
            <w:sz w:val="22"/>
            <w:szCs w:val="22"/>
          </w:rPr>
          <w:fldChar w:fldCharType="end"/>
        </w:r>
      </w:ins>
      <w:ins w:id="24" w:author="david lo" w:date="2020-12-12T13:58:00Z">
        <w:r w:rsidR="00A34C6A">
          <w:rPr>
            <w:rFonts w:asciiTheme="minorHAnsi" w:eastAsiaTheme="minorEastAsia" w:hAnsiTheme="minorHAnsi" w:cstheme="minorBidi"/>
            <w:sz w:val="22"/>
            <w:szCs w:val="22"/>
          </w:rPr>
          <w:t xml:space="preserve"> (herein </w:t>
        </w:r>
        <w:r w:rsidR="00A34C6A">
          <w:rPr>
            <w:rFonts w:asciiTheme="minorHAnsi" w:eastAsiaTheme="minorEastAsia" w:hAnsiTheme="minorHAnsi" w:cstheme="minorBidi"/>
            <w:sz w:val="22"/>
            <w:szCs w:val="22"/>
          </w:rPr>
          <w:lastRenderedPageBreak/>
          <w:t>referred to as the “</w:t>
        </w:r>
        <w:proofErr w:type="spellStart"/>
        <w:r w:rsidR="00A34C6A" w:rsidRPr="00ED02DE">
          <w:rPr>
            <w:rFonts w:asciiTheme="minorHAnsi" w:eastAsiaTheme="minorEastAsia" w:hAnsiTheme="minorHAnsi" w:cstheme="minorBidi"/>
            <w:b/>
            <w:bCs/>
            <w:sz w:val="22"/>
            <w:szCs w:val="22"/>
            <w:rPrChange w:id="25" w:author="david lo" w:date="2020-12-12T14:50:00Z">
              <w:rPr>
                <w:rFonts w:asciiTheme="minorHAnsi" w:eastAsiaTheme="minorEastAsia" w:hAnsiTheme="minorHAnsi" w:cstheme="minorBidi"/>
                <w:sz w:val="22"/>
                <w:szCs w:val="22"/>
              </w:rPr>
            </w:rPrChange>
          </w:rPr>
          <w:t>Crownpku</w:t>
        </w:r>
        <w:proofErr w:type="spellEnd"/>
        <w:r w:rsidR="00A34C6A" w:rsidRPr="00ED02DE">
          <w:rPr>
            <w:rFonts w:asciiTheme="minorHAnsi" w:eastAsiaTheme="minorEastAsia" w:hAnsiTheme="minorHAnsi" w:cstheme="minorBidi"/>
            <w:b/>
            <w:bCs/>
            <w:sz w:val="22"/>
            <w:szCs w:val="22"/>
            <w:rPrChange w:id="26" w:author="david lo" w:date="2020-12-12T14:50:00Z">
              <w:rPr>
                <w:rFonts w:asciiTheme="minorHAnsi" w:eastAsiaTheme="minorEastAsia" w:hAnsiTheme="minorHAnsi" w:cstheme="minorBidi"/>
                <w:sz w:val="22"/>
                <w:szCs w:val="22"/>
              </w:rPr>
            </w:rPrChange>
          </w:rPr>
          <w:t xml:space="preserve"> Repo</w:t>
        </w:r>
        <w:r w:rsidR="00A34C6A">
          <w:rPr>
            <w:rFonts w:asciiTheme="minorHAnsi" w:eastAsiaTheme="minorEastAsia" w:hAnsiTheme="minorHAnsi" w:cstheme="minorBidi"/>
            <w:sz w:val="22"/>
            <w:szCs w:val="22"/>
          </w:rPr>
          <w:t>”)</w:t>
        </w:r>
      </w:ins>
      <w:r>
        <w:rPr>
          <w:rFonts w:asciiTheme="minorHAnsi" w:eastAsiaTheme="minorEastAsia" w:hAnsiTheme="minorHAnsi" w:cstheme="minorBidi"/>
          <w:sz w:val="22"/>
          <w:szCs w:val="22"/>
        </w:rPr>
        <w:t>.</w:t>
      </w:r>
      <w:ins w:id="27" w:author="david lo" w:date="2020-12-12T13:56:00Z">
        <w:r w:rsidR="00A34C6A">
          <w:rPr>
            <w:rFonts w:asciiTheme="minorHAnsi" w:eastAsiaTheme="minorEastAsia" w:hAnsiTheme="minorHAnsi" w:cstheme="minorBidi"/>
            <w:sz w:val="22"/>
            <w:szCs w:val="22"/>
          </w:rPr>
          <w:t xml:space="preserve"> We will also compare </w:t>
        </w:r>
        <w:proofErr w:type="spellStart"/>
        <w:r w:rsidR="00A34C6A">
          <w:rPr>
            <w:rFonts w:asciiTheme="minorHAnsi" w:eastAsiaTheme="minorEastAsia" w:hAnsiTheme="minorHAnsi" w:cstheme="minorBidi"/>
            <w:sz w:val="22"/>
            <w:szCs w:val="22"/>
          </w:rPr>
          <w:t>XGBoost</w:t>
        </w:r>
        <w:proofErr w:type="spellEnd"/>
        <w:r w:rsidR="00A34C6A">
          <w:rPr>
            <w:rFonts w:asciiTheme="minorHAnsi" w:eastAsiaTheme="minorEastAsia" w:hAnsiTheme="minorHAnsi" w:cstheme="minorBidi"/>
            <w:sz w:val="22"/>
            <w:szCs w:val="22"/>
          </w:rPr>
          <w:t xml:space="preserve"> with another ensemble learning method, namely AdaBoost, which is a fundamental boosting algorithm.</w:t>
        </w:r>
      </w:ins>
    </w:p>
    <w:p w14:paraId="0D613416" w14:textId="77777777" w:rsidR="00F82944" w:rsidRDefault="008D10BD">
      <w:pPr>
        <w:rPr>
          <w:rFonts w:asciiTheme="minorHAnsi" w:eastAsiaTheme="minorEastAsia" w:hAnsiTheme="minorHAnsi" w:cstheme="minorBidi"/>
          <w:b/>
          <w:sz w:val="22"/>
          <w:szCs w:val="22"/>
        </w:rPr>
      </w:pPr>
      <w:r>
        <w:rPr>
          <w:rFonts w:asciiTheme="minorHAnsi" w:eastAsiaTheme="minorEastAsia" w:hAnsiTheme="minorHAnsi" w:cstheme="minorBidi"/>
          <w:b/>
          <w:sz w:val="22"/>
          <w:szCs w:val="22"/>
        </w:rPr>
        <w:t>Input and Output</w:t>
      </w:r>
    </w:p>
    <w:p w14:paraId="6517F29A" w14:textId="77777777"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A dataset of IPO stocks over the last three years with </w:t>
      </w:r>
      <w:del w:id="28" w:author="david lo" w:date="2020-12-12T13:57:00Z">
        <w:r w:rsidDel="00A34C6A">
          <w:rPr>
            <w:rFonts w:asciiTheme="minorHAnsi" w:eastAsiaTheme="minorEastAsia" w:hAnsiTheme="minorHAnsi" w:cstheme="minorBidi"/>
            <w:sz w:val="22"/>
            <w:szCs w:val="22"/>
          </w:rPr>
          <w:delText xml:space="preserve">selected </w:delText>
        </w:r>
      </w:del>
      <w:r>
        <w:rPr>
          <w:rFonts w:asciiTheme="minorHAnsi" w:eastAsiaTheme="minorEastAsia" w:hAnsiTheme="minorHAnsi" w:cstheme="minorBidi"/>
          <w:sz w:val="22"/>
          <w:szCs w:val="22"/>
        </w:rPr>
        <w:t xml:space="preserve">a number of select attributes is obtained from AAStocks.com, which is a leading Hong Kong financial market real-time data provider. </w:t>
      </w:r>
      <w:ins w:id="29" w:author="david lo" w:date="2020-12-12T13:58:00Z">
        <w:r w:rsidR="00A34C6A">
          <w:rPr>
            <w:rFonts w:asciiTheme="minorHAnsi" w:eastAsiaTheme="minorEastAsia" w:hAnsiTheme="minorHAnsi" w:cstheme="minorBidi"/>
            <w:sz w:val="22"/>
            <w:szCs w:val="22"/>
          </w:rPr>
          <w:t xml:space="preserve">We have tried to reproduce the same attributes as those in the </w:t>
        </w:r>
      </w:ins>
      <w:proofErr w:type="spellStart"/>
      <w:ins w:id="30" w:author="david lo" w:date="2020-12-12T13:59:00Z">
        <w:r w:rsidR="00A34C6A">
          <w:rPr>
            <w:rFonts w:asciiTheme="minorHAnsi" w:eastAsiaTheme="minorEastAsia" w:hAnsiTheme="minorHAnsi" w:cstheme="minorBidi"/>
            <w:sz w:val="22"/>
            <w:szCs w:val="22"/>
          </w:rPr>
          <w:t>Crownpku</w:t>
        </w:r>
        <w:proofErr w:type="spellEnd"/>
        <w:r w:rsidR="00A34C6A">
          <w:rPr>
            <w:rFonts w:asciiTheme="minorHAnsi" w:eastAsiaTheme="minorEastAsia" w:hAnsiTheme="minorHAnsi" w:cstheme="minorBidi"/>
            <w:sz w:val="22"/>
            <w:szCs w:val="22"/>
          </w:rPr>
          <w:t xml:space="preserve"> Repo, but AAStocks.com had reduced the amount of data to be provided </w:t>
        </w:r>
      </w:ins>
      <w:ins w:id="31" w:author="david lo" w:date="2020-12-12T14:00:00Z">
        <w:r w:rsidR="00A34C6A">
          <w:rPr>
            <w:rFonts w:asciiTheme="minorHAnsi" w:eastAsiaTheme="minorEastAsia" w:hAnsiTheme="minorHAnsi" w:cstheme="minorBidi"/>
            <w:sz w:val="22"/>
            <w:szCs w:val="22"/>
          </w:rPr>
          <w:t xml:space="preserve">and we could only obtain a subset of the attributes. </w:t>
        </w:r>
      </w:ins>
      <w:r>
        <w:rPr>
          <w:rFonts w:asciiTheme="minorHAnsi" w:eastAsiaTheme="minorEastAsia" w:hAnsiTheme="minorHAnsi" w:cstheme="minorBidi"/>
          <w:sz w:val="22"/>
          <w:szCs w:val="22"/>
        </w:rPr>
        <w:t xml:space="preserve">Table 1 below provides the attributes which we selected from AAStocks.com and employed for our XGBoost model. </w:t>
      </w:r>
    </w:p>
    <w:tbl>
      <w:tblPr>
        <w:tblStyle w:val="a5"/>
        <w:tblW w:w="0" w:type="auto"/>
        <w:tblLook w:val="04A0" w:firstRow="1" w:lastRow="0" w:firstColumn="1" w:lastColumn="0" w:noHBand="0" w:noVBand="1"/>
        <w:tblPrChange w:id="32" w:author="david lo" w:date="2020-12-12T14:06:00Z">
          <w:tblPr>
            <w:tblStyle w:val="a5"/>
            <w:tblW w:w="0" w:type="auto"/>
            <w:tblLook w:val="04A0" w:firstRow="1" w:lastRow="0" w:firstColumn="1" w:lastColumn="0" w:noHBand="0" w:noVBand="1"/>
          </w:tblPr>
        </w:tblPrChange>
      </w:tblPr>
      <w:tblGrid>
        <w:gridCol w:w="2122"/>
        <w:gridCol w:w="6894"/>
        <w:tblGridChange w:id="33">
          <w:tblGrid>
            <w:gridCol w:w="2405"/>
            <w:gridCol w:w="2103"/>
            <w:gridCol w:w="4508"/>
          </w:tblGrid>
        </w:tblGridChange>
      </w:tblGrid>
      <w:tr w:rsidR="00A34C6A" w:rsidRPr="00146867" w14:paraId="2F79B5E7" w14:textId="77777777" w:rsidTr="00146867">
        <w:trPr>
          <w:ins w:id="34" w:author="david lo" w:date="2020-12-12T14:01:00Z"/>
        </w:trPr>
        <w:tc>
          <w:tcPr>
            <w:tcW w:w="2122" w:type="dxa"/>
            <w:tcPrChange w:id="35" w:author="david lo" w:date="2020-12-12T14:06:00Z">
              <w:tcPr>
                <w:tcW w:w="4508" w:type="dxa"/>
                <w:gridSpan w:val="2"/>
              </w:tcPr>
            </w:tcPrChange>
          </w:tcPr>
          <w:p w14:paraId="62C2EA24" w14:textId="77777777" w:rsidR="00A34C6A" w:rsidRPr="00146867" w:rsidRDefault="00A34C6A">
            <w:pPr>
              <w:rPr>
                <w:ins w:id="36" w:author="david lo" w:date="2020-12-12T14:01:00Z"/>
                <w:rFonts w:asciiTheme="minorHAnsi" w:eastAsia="新細明體" w:hAnsiTheme="minorHAnsi" w:cstheme="minorBidi"/>
                <w:b/>
                <w:bCs/>
                <w:sz w:val="20"/>
                <w:szCs w:val="20"/>
                <w:rPrChange w:id="37" w:author="david lo" w:date="2020-12-12T14:06:00Z">
                  <w:rPr>
                    <w:ins w:id="38" w:author="david lo" w:date="2020-12-12T14:01:00Z"/>
                    <w:rFonts w:asciiTheme="minorHAnsi" w:eastAsiaTheme="minorEastAsia" w:hAnsiTheme="minorHAnsi" w:cstheme="minorBidi"/>
                    <w:sz w:val="22"/>
                    <w:szCs w:val="22"/>
                  </w:rPr>
                </w:rPrChange>
              </w:rPr>
            </w:pPr>
            <w:ins w:id="39" w:author="david lo" w:date="2020-12-12T14:01:00Z">
              <w:r w:rsidRPr="00146867">
                <w:rPr>
                  <w:rFonts w:asciiTheme="minorHAnsi" w:eastAsia="新細明體" w:hAnsiTheme="minorHAnsi" w:cstheme="minorBidi"/>
                  <w:b/>
                  <w:bCs/>
                  <w:sz w:val="20"/>
                  <w:szCs w:val="20"/>
                  <w:rPrChange w:id="40" w:author="david lo" w:date="2020-12-12T14:06:00Z">
                    <w:rPr>
                      <w:rFonts w:asciiTheme="minorHAnsi" w:eastAsia="新細明體" w:hAnsiTheme="minorHAnsi" w:cstheme="minorBidi"/>
                      <w:sz w:val="22"/>
                      <w:szCs w:val="22"/>
                    </w:rPr>
                  </w:rPrChange>
                </w:rPr>
                <w:t>Attribute</w:t>
              </w:r>
            </w:ins>
          </w:p>
        </w:tc>
        <w:tc>
          <w:tcPr>
            <w:tcW w:w="6894" w:type="dxa"/>
            <w:tcPrChange w:id="41" w:author="david lo" w:date="2020-12-12T14:06:00Z">
              <w:tcPr>
                <w:tcW w:w="4508" w:type="dxa"/>
              </w:tcPr>
            </w:tcPrChange>
          </w:tcPr>
          <w:p w14:paraId="6A9D4C01" w14:textId="77777777" w:rsidR="00A34C6A" w:rsidRPr="00146867" w:rsidRDefault="00A34C6A">
            <w:pPr>
              <w:rPr>
                <w:ins w:id="42" w:author="david lo" w:date="2020-12-12T14:01:00Z"/>
                <w:rFonts w:asciiTheme="minorHAnsi" w:eastAsia="新細明體" w:hAnsiTheme="minorHAnsi" w:cstheme="minorBidi"/>
                <w:b/>
                <w:bCs/>
                <w:sz w:val="20"/>
                <w:szCs w:val="20"/>
                <w:rPrChange w:id="43" w:author="david lo" w:date="2020-12-12T14:06:00Z">
                  <w:rPr>
                    <w:ins w:id="44" w:author="david lo" w:date="2020-12-12T14:01:00Z"/>
                    <w:rFonts w:asciiTheme="minorHAnsi" w:eastAsiaTheme="minorEastAsia" w:hAnsiTheme="minorHAnsi" w:cstheme="minorBidi"/>
                    <w:sz w:val="22"/>
                    <w:szCs w:val="22"/>
                  </w:rPr>
                </w:rPrChange>
              </w:rPr>
            </w:pPr>
            <w:ins w:id="45" w:author="david lo" w:date="2020-12-12T14:01:00Z">
              <w:r w:rsidRPr="00146867">
                <w:rPr>
                  <w:rFonts w:asciiTheme="minorHAnsi" w:eastAsia="新細明體" w:hAnsiTheme="minorHAnsi" w:cstheme="minorBidi"/>
                  <w:b/>
                  <w:bCs/>
                  <w:sz w:val="20"/>
                  <w:szCs w:val="20"/>
                  <w:rPrChange w:id="46" w:author="david lo" w:date="2020-12-12T14:06:00Z">
                    <w:rPr>
                      <w:rFonts w:asciiTheme="minorHAnsi" w:eastAsia="新細明體" w:hAnsiTheme="minorHAnsi" w:cstheme="minorBidi"/>
                      <w:sz w:val="22"/>
                      <w:szCs w:val="22"/>
                    </w:rPr>
                  </w:rPrChange>
                </w:rPr>
                <w:t>Description</w:t>
              </w:r>
            </w:ins>
          </w:p>
        </w:tc>
      </w:tr>
      <w:tr w:rsidR="00A34C6A" w:rsidRPr="00146867" w14:paraId="5FB15E2A" w14:textId="77777777" w:rsidTr="00146867">
        <w:trPr>
          <w:ins w:id="47" w:author="david lo" w:date="2020-12-12T14:01:00Z"/>
        </w:trPr>
        <w:tc>
          <w:tcPr>
            <w:tcW w:w="2122" w:type="dxa"/>
            <w:tcPrChange w:id="48" w:author="david lo" w:date="2020-12-12T14:06:00Z">
              <w:tcPr>
                <w:tcW w:w="4508" w:type="dxa"/>
                <w:gridSpan w:val="2"/>
              </w:tcPr>
            </w:tcPrChange>
          </w:tcPr>
          <w:p w14:paraId="6B443C34" w14:textId="77777777" w:rsidR="00A34C6A" w:rsidRPr="00146867" w:rsidRDefault="00146867">
            <w:pPr>
              <w:rPr>
                <w:ins w:id="49" w:author="david lo" w:date="2020-12-12T14:01:00Z"/>
                <w:rFonts w:asciiTheme="minorHAnsi" w:eastAsia="新細明體" w:hAnsiTheme="minorHAnsi" w:cstheme="minorBidi"/>
                <w:sz w:val="20"/>
                <w:szCs w:val="20"/>
                <w:rPrChange w:id="50" w:author="david lo" w:date="2020-12-12T14:06:00Z">
                  <w:rPr>
                    <w:ins w:id="51" w:author="david lo" w:date="2020-12-12T14:01:00Z"/>
                    <w:rFonts w:asciiTheme="minorHAnsi" w:eastAsiaTheme="minorEastAsia" w:hAnsiTheme="minorHAnsi" w:cstheme="minorBidi"/>
                    <w:sz w:val="22"/>
                    <w:szCs w:val="22"/>
                  </w:rPr>
                </w:rPrChange>
              </w:rPr>
            </w:pPr>
            <w:ins w:id="52" w:author="david lo" w:date="2020-12-12T14:02:00Z">
              <w:r w:rsidRPr="00146867">
                <w:rPr>
                  <w:rFonts w:asciiTheme="minorHAnsi" w:eastAsia="新細明體" w:hAnsiTheme="minorHAnsi" w:cstheme="minorBidi"/>
                  <w:sz w:val="20"/>
                  <w:szCs w:val="20"/>
                  <w:rPrChange w:id="53" w:author="david lo" w:date="2020-12-12T14:06:00Z">
                    <w:rPr>
                      <w:rFonts w:asciiTheme="minorHAnsi" w:eastAsia="新細明體" w:hAnsiTheme="minorHAnsi" w:cstheme="minorBidi"/>
                      <w:sz w:val="22"/>
                      <w:szCs w:val="22"/>
                    </w:rPr>
                  </w:rPrChange>
                </w:rPr>
                <w:t xml:space="preserve">Ticker </w:t>
              </w:r>
            </w:ins>
          </w:p>
        </w:tc>
        <w:tc>
          <w:tcPr>
            <w:tcW w:w="6894" w:type="dxa"/>
            <w:tcPrChange w:id="54" w:author="david lo" w:date="2020-12-12T14:06:00Z">
              <w:tcPr>
                <w:tcW w:w="4508" w:type="dxa"/>
              </w:tcPr>
            </w:tcPrChange>
          </w:tcPr>
          <w:p w14:paraId="33C67633" w14:textId="77777777" w:rsidR="00A34C6A" w:rsidRPr="00146867" w:rsidRDefault="00146867">
            <w:pPr>
              <w:rPr>
                <w:ins w:id="55" w:author="david lo" w:date="2020-12-12T14:01:00Z"/>
                <w:rFonts w:asciiTheme="minorHAnsi" w:eastAsia="新細明體" w:hAnsiTheme="minorHAnsi" w:cstheme="minorBidi"/>
                <w:sz w:val="20"/>
                <w:szCs w:val="20"/>
                <w:rPrChange w:id="56" w:author="david lo" w:date="2020-12-12T14:06:00Z">
                  <w:rPr>
                    <w:ins w:id="57" w:author="david lo" w:date="2020-12-12T14:01:00Z"/>
                    <w:rFonts w:asciiTheme="minorHAnsi" w:eastAsiaTheme="minorEastAsia" w:hAnsiTheme="minorHAnsi" w:cstheme="minorBidi"/>
                    <w:sz w:val="22"/>
                    <w:szCs w:val="22"/>
                  </w:rPr>
                </w:rPrChange>
              </w:rPr>
            </w:pPr>
            <w:ins w:id="58" w:author="david lo" w:date="2020-12-12T14:02:00Z">
              <w:r w:rsidRPr="00146867">
                <w:rPr>
                  <w:rFonts w:asciiTheme="minorHAnsi" w:eastAsia="新細明體" w:hAnsiTheme="minorHAnsi" w:cstheme="minorBidi"/>
                  <w:sz w:val="20"/>
                  <w:szCs w:val="20"/>
                  <w:rPrChange w:id="59" w:author="david lo" w:date="2020-12-12T14:06:00Z">
                    <w:rPr>
                      <w:rFonts w:asciiTheme="minorHAnsi" w:eastAsia="新細明體" w:hAnsiTheme="minorHAnsi" w:cstheme="minorBidi"/>
                      <w:sz w:val="22"/>
                      <w:szCs w:val="22"/>
                    </w:rPr>
                  </w:rPrChange>
                </w:rPr>
                <w:t>The stock code of the stock</w:t>
              </w:r>
            </w:ins>
          </w:p>
        </w:tc>
      </w:tr>
      <w:tr w:rsidR="00A34C6A" w:rsidRPr="00146867" w14:paraId="1D6EFE4E" w14:textId="77777777" w:rsidTr="00146867">
        <w:trPr>
          <w:ins w:id="60" w:author="david lo" w:date="2020-12-12T14:01:00Z"/>
        </w:trPr>
        <w:tc>
          <w:tcPr>
            <w:tcW w:w="2122" w:type="dxa"/>
            <w:tcPrChange w:id="61" w:author="david lo" w:date="2020-12-12T14:06:00Z">
              <w:tcPr>
                <w:tcW w:w="4508" w:type="dxa"/>
                <w:gridSpan w:val="2"/>
              </w:tcPr>
            </w:tcPrChange>
          </w:tcPr>
          <w:p w14:paraId="327650B8" w14:textId="77777777" w:rsidR="00A34C6A" w:rsidRPr="00146867" w:rsidRDefault="00146867">
            <w:pPr>
              <w:rPr>
                <w:ins w:id="62" w:author="david lo" w:date="2020-12-12T14:01:00Z"/>
                <w:rFonts w:asciiTheme="minorHAnsi" w:eastAsia="新細明體" w:hAnsiTheme="minorHAnsi" w:cstheme="minorBidi"/>
                <w:sz w:val="20"/>
                <w:szCs w:val="20"/>
                <w:rPrChange w:id="63" w:author="david lo" w:date="2020-12-12T14:06:00Z">
                  <w:rPr>
                    <w:ins w:id="64" w:author="david lo" w:date="2020-12-12T14:01:00Z"/>
                    <w:rFonts w:asciiTheme="minorHAnsi" w:eastAsiaTheme="minorEastAsia" w:hAnsiTheme="minorHAnsi" w:cstheme="minorBidi"/>
                    <w:sz w:val="22"/>
                    <w:szCs w:val="22"/>
                  </w:rPr>
                </w:rPrChange>
              </w:rPr>
            </w:pPr>
            <w:proofErr w:type="spellStart"/>
            <w:ins w:id="65" w:author="david lo" w:date="2020-12-12T14:02:00Z">
              <w:r w:rsidRPr="00146867">
                <w:rPr>
                  <w:rFonts w:asciiTheme="minorHAnsi" w:eastAsia="新細明體" w:hAnsiTheme="minorHAnsi" w:cstheme="minorBidi"/>
                  <w:sz w:val="20"/>
                  <w:szCs w:val="20"/>
                  <w:rPrChange w:id="66" w:author="david lo" w:date="2020-12-12T14:06:00Z">
                    <w:rPr>
                      <w:rFonts w:asciiTheme="minorHAnsi" w:eastAsia="新細明體" w:hAnsiTheme="minorHAnsi" w:cstheme="minorBidi"/>
                      <w:sz w:val="22"/>
                      <w:szCs w:val="22"/>
                    </w:rPr>
                  </w:rPrChange>
                </w:rPr>
                <w:t>List_date</w:t>
              </w:r>
            </w:ins>
            <w:proofErr w:type="spellEnd"/>
          </w:p>
        </w:tc>
        <w:tc>
          <w:tcPr>
            <w:tcW w:w="6894" w:type="dxa"/>
            <w:tcPrChange w:id="67" w:author="david lo" w:date="2020-12-12T14:06:00Z">
              <w:tcPr>
                <w:tcW w:w="4508" w:type="dxa"/>
              </w:tcPr>
            </w:tcPrChange>
          </w:tcPr>
          <w:p w14:paraId="0003660F" w14:textId="77777777" w:rsidR="00A34C6A" w:rsidRPr="00146867" w:rsidRDefault="00146867">
            <w:pPr>
              <w:rPr>
                <w:ins w:id="68" w:author="david lo" w:date="2020-12-12T14:01:00Z"/>
                <w:rFonts w:asciiTheme="minorHAnsi" w:eastAsia="新細明體" w:hAnsiTheme="minorHAnsi" w:cstheme="minorBidi"/>
                <w:sz w:val="20"/>
                <w:szCs w:val="20"/>
                <w:rPrChange w:id="69" w:author="david lo" w:date="2020-12-12T14:06:00Z">
                  <w:rPr>
                    <w:ins w:id="70" w:author="david lo" w:date="2020-12-12T14:01:00Z"/>
                    <w:rFonts w:asciiTheme="minorHAnsi" w:eastAsiaTheme="minorEastAsia" w:hAnsiTheme="minorHAnsi" w:cstheme="minorBidi"/>
                    <w:sz w:val="22"/>
                    <w:szCs w:val="22"/>
                  </w:rPr>
                </w:rPrChange>
              </w:rPr>
            </w:pPr>
            <w:ins w:id="71" w:author="david lo" w:date="2020-12-12T14:02:00Z">
              <w:r w:rsidRPr="00146867">
                <w:rPr>
                  <w:rFonts w:asciiTheme="minorHAnsi" w:eastAsia="新細明體" w:hAnsiTheme="minorHAnsi" w:cstheme="minorBidi"/>
                  <w:sz w:val="20"/>
                  <w:szCs w:val="20"/>
                  <w:rPrChange w:id="72" w:author="david lo" w:date="2020-12-12T14:06:00Z">
                    <w:rPr>
                      <w:rFonts w:asciiTheme="minorHAnsi" w:eastAsia="新細明體" w:hAnsiTheme="minorHAnsi" w:cstheme="minorBidi"/>
                      <w:sz w:val="22"/>
                      <w:szCs w:val="22"/>
                    </w:rPr>
                  </w:rPrChange>
                </w:rPr>
                <w:t>The listing date of the stock</w:t>
              </w:r>
            </w:ins>
          </w:p>
        </w:tc>
      </w:tr>
      <w:tr w:rsidR="00A34C6A" w:rsidRPr="00146867" w14:paraId="100BC950" w14:textId="77777777" w:rsidTr="00146867">
        <w:trPr>
          <w:ins w:id="73" w:author="david lo" w:date="2020-12-12T14:01:00Z"/>
        </w:trPr>
        <w:tc>
          <w:tcPr>
            <w:tcW w:w="2122" w:type="dxa"/>
            <w:tcPrChange w:id="74" w:author="david lo" w:date="2020-12-12T14:06:00Z">
              <w:tcPr>
                <w:tcW w:w="4508" w:type="dxa"/>
                <w:gridSpan w:val="2"/>
              </w:tcPr>
            </w:tcPrChange>
          </w:tcPr>
          <w:p w14:paraId="461EBA4C" w14:textId="77777777" w:rsidR="00A34C6A" w:rsidRPr="00146867" w:rsidRDefault="00146867">
            <w:pPr>
              <w:rPr>
                <w:ins w:id="75" w:author="david lo" w:date="2020-12-12T14:01:00Z"/>
                <w:rFonts w:asciiTheme="minorHAnsi" w:eastAsia="新細明體" w:hAnsiTheme="minorHAnsi" w:cstheme="minorBidi"/>
                <w:sz w:val="20"/>
                <w:szCs w:val="20"/>
                <w:rPrChange w:id="76" w:author="david lo" w:date="2020-12-12T14:06:00Z">
                  <w:rPr>
                    <w:ins w:id="77" w:author="david lo" w:date="2020-12-12T14:01:00Z"/>
                    <w:rFonts w:asciiTheme="minorHAnsi" w:eastAsiaTheme="minorEastAsia" w:hAnsiTheme="minorHAnsi" w:cstheme="minorBidi"/>
                    <w:sz w:val="22"/>
                    <w:szCs w:val="22"/>
                  </w:rPr>
                </w:rPrChange>
              </w:rPr>
            </w:pPr>
            <w:proofErr w:type="spellStart"/>
            <w:ins w:id="78" w:author="david lo" w:date="2020-12-12T14:02:00Z">
              <w:r w:rsidRPr="00146867">
                <w:rPr>
                  <w:rFonts w:asciiTheme="minorHAnsi" w:eastAsia="新細明體" w:hAnsiTheme="minorHAnsi" w:cstheme="minorBidi"/>
                  <w:sz w:val="20"/>
                  <w:szCs w:val="20"/>
                  <w:rPrChange w:id="79" w:author="david lo" w:date="2020-12-12T14:06:00Z">
                    <w:rPr>
                      <w:rFonts w:asciiTheme="minorHAnsi" w:eastAsia="新細明體" w:hAnsiTheme="minorHAnsi" w:cstheme="minorBidi"/>
                      <w:sz w:val="22"/>
                      <w:szCs w:val="22"/>
                    </w:rPr>
                  </w:rPrChange>
                </w:rPr>
                <w:t>Market_cap</w:t>
              </w:r>
            </w:ins>
            <w:proofErr w:type="spellEnd"/>
          </w:p>
        </w:tc>
        <w:tc>
          <w:tcPr>
            <w:tcW w:w="6894" w:type="dxa"/>
            <w:tcPrChange w:id="80" w:author="david lo" w:date="2020-12-12T14:06:00Z">
              <w:tcPr>
                <w:tcW w:w="4508" w:type="dxa"/>
              </w:tcPr>
            </w:tcPrChange>
          </w:tcPr>
          <w:p w14:paraId="23DDD39C" w14:textId="77777777" w:rsidR="00A34C6A" w:rsidRPr="00146867" w:rsidRDefault="00146867">
            <w:pPr>
              <w:rPr>
                <w:ins w:id="81" w:author="david lo" w:date="2020-12-12T14:01:00Z"/>
                <w:rFonts w:asciiTheme="minorHAnsi" w:eastAsia="新細明體" w:hAnsiTheme="minorHAnsi" w:cstheme="minorBidi"/>
                <w:sz w:val="20"/>
                <w:szCs w:val="20"/>
                <w:rPrChange w:id="82" w:author="david lo" w:date="2020-12-12T14:06:00Z">
                  <w:rPr>
                    <w:ins w:id="83" w:author="david lo" w:date="2020-12-12T14:01:00Z"/>
                    <w:rFonts w:asciiTheme="minorHAnsi" w:eastAsiaTheme="minorEastAsia" w:hAnsiTheme="minorHAnsi" w:cstheme="minorBidi"/>
                    <w:sz w:val="22"/>
                    <w:szCs w:val="22"/>
                  </w:rPr>
                </w:rPrChange>
              </w:rPr>
            </w:pPr>
            <w:ins w:id="84" w:author="david lo" w:date="2020-12-12T14:03:00Z">
              <w:r w:rsidRPr="00146867">
                <w:rPr>
                  <w:rFonts w:asciiTheme="minorHAnsi" w:eastAsia="新細明體" w:hAnsiTheme="minorHAnsi" w:cstheme="minorBidi"/>
                  <w:sz w:val="20"/>
                  <w:szCs w:val="20"/>
                  <w:rPrChange w:id="85" w:author="david lo" w:date="2020-12-12T14:06:00Z">
                    <w:rPr>
                      <w:rFonts w:asciiTheme="minorHAnsi" w:eastAsia="新細明體" w:hAnsiTheme="minorHAnsi" w:cstheme="minorBidi"/>
                      <w:sz w:val="22"/>
                      <w:szCs w:val="22"/>
                    </w:rPr>
                  </w:rPrChange>
                </w:rPr>
                <w:t>Range of m</w:t>
              </w:r>
            </w:ins>
            <w:ins w:id="86" w:author="david lo" w:date="2020-12-12T14:02:00Z">
              <w:r w:rsidRPr="00146867">
                <w:rPr>
                  <w:rFonts w:asciiTheme="minorHAnsi" w:eastAsia="新細明體" w:hAnsiTheme="minorHAnsi" w:cstheme="minorBidi"/>
                  <w:sz w:val="20"/>
                  <w:szCs w:val="20"/>
                  <w:rPrChange w:id="87" w:author="david lo" w:date="2020-12-12T14:06:00Z">
                    <w:rPr>
                      <w:rFonts w:asciiTheme="minorHAnsi" w:eastAsia="新細明體" w:hAnsiTheme="minorHAnsi" w:cstheme="minorBidi"/>
                      <w:sz w:val="22"/>
                      <w:szCs w:val="22"/>
                    </w:rPr>
                  </w:rPrChange>
                </w:rPr>
                <w:t xml:space="preserve">arket </w:t>
              </w:r>
            </w:ins>
            <w:ins w:id="88" w:author="david lo" w:date="2020-12-12T14:03:00Z">
              <w:r w:rsidRPr="00146867">
                <w:rPr>
                  <w:rFonts w:asciiTheme="minorHAnsi" w:eastAsia="新細明體" w:hAnsiTheme="minorHAnsi" w:cstheme="minorBidi"/>
                  <w:sz w:val="20"/>
                  <w:szCs w:val="20"/>
                  <w:rPrChange w:id="89" w:author="david lo" w:date="2020-12-12T14:06:00Z">
                    <w:rPr>
                      <w:rFonts w:asciiTheme="minorHAnsi" w:eastAsia="新細明體" w:hAnsiTheme="minorHAnsi" w:cstheme="minorBidi"/>
                      <w:sz w:val="22"/>
                      <w:szCs w:val="22"/>
                    </w:rPr>
                  </w:rPrChange>
                </w:rPr>
                <w:t>capitalization of the stock before IPO</w:t>
              </w:r>
            </w:ins>
          </w:p>
        </w:tc>
      </w:tr>
      <w:tr w:rsidR="00A34C6A" w:rsidRPr="00146867" w14:paraId="4846C9AA" w14:textId="77777777" w:rsidTr="00146867">
        <w:trPr>
          <w:ins w:id="90" w:author="david lo" w:date="2020-12-12T14:01:00Z"/>
        </w:trPr>
        <w:tc>
          <w:tcPr>
            <w:tcW w:w="2122" w:type="dxa"/>
            <w:tcPrChange w:id="91" w:author="david lo" w:date="2020-12-12T14:06:00Z">
              <w:tcPr>
                <w:tcW w:w="4508" w:type="dxa"/>
                <w:gridSpan w:val="2"/>
              </w:tcPr>
            </w:tcPrChange>
          </w:tcPr>
          <w:p w14:paraId="2F36BA09" w14:textId="77777777" w:rsidR="00A34C6A" w:rsidRPr="00146867" w:rsidRDefault="00146867">
            <w:pPr>
              <w:rPr>
                <w:ins w:id="92" w:author="david lo" w:date="2020-12-12T14:01:00Z"/>
                <w:rFonts w:asciiTheme="minorHAnsi" w:eastAsia="新細明體" w:hAnsiTheme="minorHAnsi" w:cstheme="minorBidi"/>
                <w:sz w:val="20"/>
                <w:szCs w:val="20"/>
                <w:rPrChange w:id="93" w:author="david lo" w:date="2020-12-12T14:06:00Z">
                  <w:rPr>
                    <w:ins w:id="94" w:author="david lo" w:date="2020-12-12T14:01:00Z"/>
                    <w:rFonts w:asciiTheme="minorHAnsi" w:eastAsiaTheme="minorEastAsia" w:hAnsiTheme="minorHAnsi" w:cstheme="minorBidi"/>
                    <w:sz w:val="22"/>
                    <w:szCs w:val="22"/>
                  </w:rPr>
                </w:rPrChange>
              </w:rPr>
            </w:pPr>
            <w:proofErr w:type="spellStart"/>
            <w:ins w:id="95" w:author="david lo" w:date="2020-12-12T14:03:00Z">
              <w:r w:rsidRPr="00146867">
                <w:rPr>
                  <w:rFonts w:asciiTheme="minorHAnsi" w:eastAsia="新細明體" w:hAnsiTheme="minorHAnsi" w:cstheme="minorBidi"/>
                  <w:sz w:val="20"/>
                  <w:szCs w:val="20"/>
                  <w:rPrChange w:id="96" w:author="david lo" w:date="2020-12-12T14:06:00Z">
                    <w:rPr>
                      <w:rFonts w:asciiTheme="minorHAnsi" w:eastAsia="新細明體" w:hAnsiTheme="minorHAnsi" w:cstheme="minorBidi"/>
                      <w:sz w:val="22"/>
                      <w:szCs w:val="22"/>
                    </w:rPr>
                  </w:rPrChange>
                </w:rPr>
                <w:t>Low_offer_pr</w:t>
              </w:r>
              <w:proofErr w:type="spellEnd"/>
              <w:r w:rsidRPr="00146867">
                <w:rPr>
                  <w:rFonts w:asciiTheme="minorHAnsi" w:eastAsia="新細明體" w:hAnsiTheme="minorHAnsi" w:cstheme="minorBidi"/>
                  <w:sz w:val="20"/>
                  <w:szCs w:val="20"/>
                  <w:rPrChange w:id="97" w:author="david lo" w:date="2020-12-12T14:06:00Z">
                    <w:rPr>
                      <w:rFonts w:asciiTheme="minorHAnsi" w:eastAsia="新細明體" w:hAnsiTheme="minorHAnsi" w:cstheme="minorBidi"/>
                      <w:sz w:val="22"/>
                      <w:szCs w:val="22"/>
                    </w:rPr>
                  </w:rPrChange>
                </w:rPr>
                <w:t xml:space="preserve"> / </w:t>
              </w:r>
              <w:proofErr w:type="spellStart"/>
              <w:r w:rsidRPr="00146867">
                <w:rPr>
                  <w:rFonts w:asciiTheme="minorHAnsi" w:eastAsia="新細明體" w:hAnsiTheme="minorHAnsi" w:cstheme="minorBidi"/>
                  <w:sz w:val="20"/>
                  <w:szCs w:val="20"/>
                  <w:rPrChange w:id="98" w:author="david lo" w:date="2020-12-12T14:06:00Z">
                    <w:rPr>
                      <w:rFonts w:asciiTheme="minorHAnsi" w:eastAsia="新細明體" w:hAnsiTheme="minorHAnsi" w:cstheme="minorBidi"/>
                      <w:sz w:val="22"/>
                      <w:szCs w:val="22"/>
                    </w:rPr>
                  </w:rPrChange>
                </w:rPr>
                <w:t>Upper_offer_pr</w:t>
              </w:r>
            </w:ins>
            <w:proofErr w:type="spellEnd"/>
          </w:p>
        </w:tc>
        <w:tc>
          <w:tcPr>
            <w:tcW w:w="6894" w:type="dxa"/>
            <w:tcPrChange w:id="99" w:author="david lo" w:date="2020-12-12T14:06:00Z">
              <w:tcPr>
                <w:tcW w:w="4508" w:type="dxa"/>
              </w:tcPr>
            </w:tcPrChange>
          </w:tcPr>
          <w:p w14:paraId="618BB90B" w14:textId="77777777" w:rsidR="00A34C6A" w:rsidRPr="00146867" w:rsidRDefault="00146867">
            <w:pPr>
              <w:rPr>
                <w:ins w:id="100" w:author="david lo" w:date="2020-12-12T14:01:00Z"/>
                <w:rFonts w:asciiTheme="minorHAnsi" w:eastAsia="新細明體" w:hAnsiTheme="minorHAnsi" w:cstheme="minorBidi"/>
                <w:sz w:val="20"/>
                <w:szCs w:val="20"/>
                <w:rPrChange w:id="101" w:author="david lo" w:date="2020-12-12T14:06:00Z">
                  <w:rPr>
                    <w:ins w:id="102" w:author="david lo" w:date="2020-12-12T14:01:00Z"/>
                    <w:rFonts w:asciiTheme="minorHAnsi" w:eastAsiaTheme="minorEastAsia" w:hAnsiTheme="minorHAnsi" w:cstheme="minorBidi"/>
                    <w:sz w:val="22"/>
                    <w:szCs w:val="22"/>
                  </w:rPr>
                </w:rPrChange>
              </w:rPr>
            </w:pPr>
            <w:ins w:id="103" w:author="david lo" w:date="2020-12-12T14:03:00Z">
              <w:r w:rsidRPr="00146867">
                <w:rPr>
                  <w:rFonts w:asciiTheme="minorHAnsi" w:eastAsia="新細明體" w:hAnsiTheme="minorHAnsi" w:cstheme="minorBidi"/>
                  <w:sz w:val="20"/>
                  <w:szCs w:val="20"/>
                  <w:rPrChange w:id="104" w:author="david lo" w:date="2020-12-12T14:06:00Z">
                    <w:rPr>
                      <w:rFonts w:asciiTheme="minorHAnsi" w:eastAsia="新細明體" w:hAnsiTheme="minorHAnsi" w:cstheme="minorBidi"/>
                      <w:sz w:val="22"/>
                      <w:szCs w:val="22"/>
                    </w:rPr>
                  </w:rPrChange>
                </w:rPr>
                <w:t>The lower and upper range of the IPO offer price</w:t>
              </w:r>
            </w:ins>
          </w:p>
        </w:tc>
      </w:tr>
      <w:tr w:rsidR="00146867" w:rsidRPr="00146867" w14:paraId="26170C27" w14:textId="77777777" w:rsidTr="00146867">
        <w:trPr>
          <w:ins w:id="105" w:author="david lo" w:date="2020-12-12T14:03:00Z"/>
        </w:trPr>
        <w:tc>
          <w:tcPr>
            <w:tcW w:w="2122" w:type="dxa"/>
            <w:tcPrChange w:id="106" w:author="david lo" w:date="2020-12-12T14:06:00Z">
              <w:tcPr>
                <w:tcW w:w="2405" w:type="dxa"/>
              </w:tcPr>
            </w:tcPrChange>
          </w:tcPr>
          <w:p w14:paraId="5EB36376" w14:textId="77777777" w:rsidR="00146867" w:rsidRPr="00146867" w:rsidRDefault="00146867">
            <w:pPr>
              <w:rPr>
                <w:ins w:id="107" w:author="david lo" w:date="2020-12-12T14:03:00Z"/>
                <w:rFonts w:asciiTheme="minorHAnsi" w:eastAsia="新細明體" w:hAnsiTheme="minorHAnsi" w:cstheme="minorBidi"/>
                <w:sz w:val="20"/>
                <w:szCs w:val="20"/>
                <w:rPrChange w:id="108" w:author="david lo" w:date="2020-12-12T14:06:00Z">
                  <w:rPr>
                    <w:ins w:id="109" w:author="david lo" w:date="2020-12-12T14:03:00Z"/>
                    <w:rFonts w:asciiTheme="minorHAnsi" w:eastAsia="新細明體" w:hAnsiTheme="minorHAnsi" w:cstheme="minorBidi"/>
                    <w:sz w:val="22"/>
                    <w:szCs w:val="22"/>
                  </w:rPr>
                </w:rPrChange>
              </w:rPr>
            </w:pPr>
            <w:proofErr w:type="spellStart"/>
            <w:ins w:id="110" w:author="david lo" w:date="2020-12-12T14:03:00Z">
              <w:r w:rsidRPr="00146867">
                <w:rPr>
                  <w:rFonts w:asciiTheme="minorHAnsi" w:eastAsia="新細明體" w:hAnsiTheme="minorHAnsi" w:cstheme="minorBidi"/>
                  <w:sz w:val="20"/>
                  <w:szCs w:val="20"/>
                  <w:rPrChange w:id="111" w:author="david lo" w:date="2020-12-12T14:06:00Z">
                    <w:rPr>
                      <w:rFonts w:asciiTheme="minorHAnsi" w:eastAsia="新細明體" w:hAnsiTheme="minorHAnsi" w:cstheme="minorBidi"/>
                      <w:sz w:val="22"/>
                      <w:szCs w:val="22"/>
                    </w:rPr>
                  </w:rPrChange>
                </w:rPr>
                <w:t>Final</w:t>
              </w:r>
            </w:ins>
            <w:ins w:id="112" w:author="david lo" w:date="2020-12-12T14:04:00Z">
              <w:r w:rsidRPr="00146867">
                <w:rPr>
                  <w:rFonts w:asciiTheme="minorHAnsi" w:eastAsia="新細明體" w:hAnsiTheme="minorHAnsi" w:cstheme="minorBidi"/>
                  <w:sz w:val="20"/>
                  <w:szCs w:val="20"/>
                  <w:rPrChange w:id="113" w:author="david lo" w:date="2020-12-12T14:06:00Z">
                    <w:rPr>
                      <w:rFonts w:asciiTheme="minorHAnsi" w:eastAsia="新細明體" w:hAnsiTheme="minorHAnsi" w:cstheme="minorBidi"/>
                      <w:sz w:val="22"/>
                      <w:szCs w:val="22"/>
                    </w:rPr>
                  </w:rPrChange>
                </w:rPr>
                <w:t>_offer_price</w:t>
              </w:r>
            </w:ins>
            <w:proofErr w:type="spellEnd"/>
          </w:p>
        </w:tc>
        <w:tc>
          <w:tcPr>
            <w:tcW w:w="6894" w:type="dxa"/>
            <w:tcPrChange w:id="114" w:author="david lo" w:date="2020-12-12T14:06:00Z">
              <w:tcPr>
                <w:tcW w:w="6611" w:type="dxa"/>
                <w:gridSpan w:val="2"/>
              </w:tcPr>
            </w:tcPrChange>
          </w:tcPr>
          <w:p w14:paraId="22FB8481" w14:textId="77777777" w:rsidR="00146867" w:rsidRPr="00146867" w:rsidRDefault="00146867">
            <w:pPr>
              <w:rPr>
                <w:ins w:id="115" w:author="david lo" w:date="2020-12-12T14:03:00Z"/>
                <w:rFonts w:asciiTheme="minorHAnsi" w:eastAsia="新細明體" w:hAnsiTheme="minorHAnsi" w:cstheme="minorBidi"/>
                <w:sz w:val="20"/>
                <w:szCs w:val="20"/>
                <w:rPrChange w:id="116" w:author="david lo" w:date="2020-12-12T14:06:00Z">
                  <w:rPr>
                    <w:ins w:id="117" w:author="david lo" w:date="2020-12-12T14:03:00Z"/>
                    <w:rFonts w:asciiTheme="minorHAnsi" w:eastAsia="新細明體" w:hAnsiTheme="minorHAnsi" w:cstheme="minorBidi"/>
                    <w:sz w:val="22"/>
                    <w:szCs w:val="22"/>
                  </w:rPr>
                </w:rPrChange>
              </w:rPr>
            </w:pPr>
            <w:ins w:id="118" w:author="david lo" w:date="2020-12-12T14:04:00Z">
              <w:r w:rsidRPr="00146867">
                <w:rPr>
                  <w:rFonts w:asciiTheme="minorHAnsi" w:eastAsia="新細明體" w:hAnsiTheme="minorHAnsi" w:cstheme="minorBidi"/>
                  <w:sz w:val="20"/>
                  <w:szCs w:val="20"/>
                  <w:rPrChange w:id="119" w:author="david lo" w:date="2020-12-12T14:06:00Z">
                    <w:rPr>
                      <w:rFonts w:asciiTheme="minorHAnsi" w:eastAsia="新細明體" w:hAnsiTheme="minorHAnsi" w:cstheme="minorBidi"/>
                      <w:sz w:val="22"/>
                      <w:szCs w:val="22"/>
                    </w:rPr>
                  </w:rPrChange>
                </w:rPr>
                <w:t>The final offer price fixed for the IPO</w:t>
              </w:r>
            </w:ins>
          </w:p>
        </w:tc>
      </w:tr>
      <w:tr w:rsidR="00146867" w:rsidRPr="00146867" w14:paraId="515F3C15" w14:textId="77777777" w:rsidTr="00146867">
        <w:trPr>
          <w:ins w:id="120" w:author="david lo" w:date="2020-12-12T14:04:00Z"/>
        </w:trPr>
        <w:tc>
          <w:tcPr>
            <w:tcW w:w="2122" w:type="dxa"/>
            <w:tcPrChange w:id="121" w:author="david lo" w:date="2020-12-12T14:06:00Z">
              <w:tcPr>
                <w:tcW w:w="2405" w:type="dxa"/>
              </w:tcPr>
            </w:tcPrChange>
          </w:tcPr>
          <w:p w14:paraId="5D39EBFD" w14:textId="77777777" w:rsidR="00146867" w:rsidRPr="00146867" w:rsidRDefault="00146867">
            <w:pPr>
              <w:rPr>
                <w:ins w:id="122" w:author="david lo" w:date="2020-12-12T14:04:00Z"/>
                <w:rFonts w:asciiTheme="minorHAnsi" w:eastAsia="新細明體" w:hAnsiTheme="minorHAnsi" w:cstheme="minorBidi"/>
                <w:sz w:val="20"/>
                <w:szCs w:val="20"/>
                <w:rPrChange w:id="123" w:author="david lo" w:date="2020-12-12T14:06:00Z">
                  <w:rPr>
                    <w:ins w:id="124" w:author="david lo" w:date="2020-12-12T14:04:00Z"/>
                    <w:rFonts w:asciiTheme="minorHAnsi" w:eastAsia="新細明體" w:hAnsiTheme="minorHAnsi" w:cstheme="minorBidi"/>
                    <w:sz w:val="22"/>
                    <w:szCs w:val="22"/>
                  </w:rPr>
                </w:rPrChange>
              </w:rPr>
            </w:pPr>
            <w:proofErr w:type="spellStart"/>
            <w:ins w:id="125" w:author="david lo" w:date="2020-12-12T14:04:00Z">
              <w:r w:rsidRPr="00146867">
                <w:rPr>
                  <w:rFonts w:asciiTheme="minorHAnsi" w:eastAsia="新細明體" w:hAnsiTheme="minorHAnsi" w:cstheme="minorBidi"/>
                  <w:sz w:val="20"/>
                  <w:szCs w:val="20"/>
                  <w:rPrChange w:id="126" w:author="david lo" w:date="2020-12-12T14:06:00Z">
                    <w:rPr>
                      <w:rFonts w:asciiTheme="minorHAnsi" w:eastAsia="新細明體" w:hAnsiTheme="minorHAnsi" w:cstheme="minorBidi"/>
                      <w:sz w:val="22"/>
                      <w:szCs w:val="22"/>
                    </w:rPr>
                  </w:rPrChange>
                </w:rPr>
                <w:t>Over_sub_ratio</w:t>
              </w:r>
              <w:proofErr w:type="spellEnd"/>
            </w:ins>
          </w:p>
        </w:tc>
        <w:tc>
          <w:tcPr>
            <w:tcW w:w="6894" w:type="dxa"/>
            <w:tcPrChange w:id="127" w:author="david lo" w:date="2020-12-12T14:06:00Z">
              <w:tcPr>
                <w:tcW w:w="6611" w:type="dxa"/>
                <w:gridSpan w:val="2"/>
              </w:tcPr>
            </w:tcPrChange>
          </w:tcPr>
          <w:p w14:paraId="121F2F1E" w14:textId="77777777" w:rsidR="00146867" w:rsidRPr="00146867" w:rsidRDefault="00146867">
            <w:pPr>
              <w:rPr>
                <w:ins w:id="128" w:author="david lo" w:date="2020-12-12T14:04:00Z"/>
                <w:rFonts w:asciiTheme="minorHAnsi" w:eastAsia="新細明體" w:hAnsiTheme="minorHAnsi" w:cstheme="minorBidi"/>
                <w:sz w:val="20"/>
                <w:szCs w:val="20"/>
                <w:rPrChange w:id="129" w:author="david lo" w:date="2020-12-12T14:06:00Z">
                  <w:rPr>
                    <w:ins w:id="130" w:author="david lo" w:date="2020-12-12T14:04:00Z"/>
                    <w:rFonts w:asciiTheme="minorHAnsi" w:eastAsia="新細明體" w:hAnsiTheme="minorHAnsi" w:cstheme="minorBidi"/>
                    <w:sz w:val="22"/>
                    <w:szCs w:val="22"/>
                  </w:rPr>
                </w:rPrChange>
              </w:rPr>
            </w:pPr>
            <w:ins w:id="131" w:author="david lo" w:date="2020-12-12T14:04:00Z">
              <w:r w:rsidRPr="00146867">
                <w:rPr>
                  <w:rFonts w:asciiTheme="minorHAnsi" w:eastAsia="新細明體" w:hAnsiTheme="minorHAnsi" w:cstheme="minorBidi"/>
                  <w:sz w:val="20"/>
                  <w:szCs w:val="20"/>
                  <w:rPrChange w:id="132" w:author="david lo" w:date="2020-12-12T14:06:00Z">
                    <w:rPr>
                      <w:rFonts w:asciiTheme="minorHAnsi" w:eastAsia="新細明體" w:hAnsiTheme="minorHAnsi" w:cstheme="minorBidi"/>
                      <w:sz w:val="22"/>
                      <w:szCs w:val="22"/>
                    </w:rPr>
                  </w:rPrChange>
                </w:rPr>
                <w:t xml:space="preserve">The over subscription ratio, </w:t>
              </w:r>
            </w:ins>
            <w:ins w:id="133" w:author="david lo" w:date="2020-12-12T14:05:00Z">
              <w:r w:rsidRPr="00146867">
                <w:rPr>
                  <w:rFonts w:asciiTheme="minorHAnsi" w:eastAsia="新細明體" w:hAnsiTheme="minorHAnsi" w:cstheme="minorBidi"/>
                  <w:sz w:val="20"/>
                  <w:szCs w:val="20"/>
                  <w:rPrChange w:id="134" w:author="david lo" w:date="2020-12-12T14:06:00Z">
                    <w:rPr>
                      <w:rFonts w:asciiTheme="minorHAnsi" w:eastAsia="新細明體" w:hAnsiTheme="minorHAnsi" w:cstheme="minorBidi"/>
                      <w:sz w:val="22"/>
                      <w:szCs w:val="22"/>
                    </w:rPr>
                  </w:rPrChange>
                </w:rPr>
                <w:t>the shares subscribed over the shares issued to the public</w:t>
              </w:r>
            </w:ins>
          </w:p>
        </w:tc>
      </w:tr>
      <w:tr w:rsidR="00146867" w:rsidRPr="00146867" w14:paraId="7065BD54" w14:textId="77777777" w:rsidTr="00146867">
        <w:trPr>
          <w:ins w:id="135" w:author="david lo" w:date="2020-12-12T14:05:00Z"/>
        </w:trPr>
        <w:tc>
          <w:tcPr>
            <w:tcW w:w="2122" w:type="dxa"/>
            <w:tcPrChange w:id="136" w:author="david lo" w:date="2020-12-12T14:06:00Z">
              <w:tcPr>
                <w:tcW w:w="2405" w:type="dxa"/>
              </w:tcPr>
            </w:tcPrChange>
          </w:tcPr>
          <w:p w14:paraId="4D90D595" w14:textId="77777777" w:rsidR="00146867" w:rsidRPr="00146867" w:rsidRDefault="00146867">
            <w:pPr>
              <w:rPr>
                <w:ins w:id="137" w:author="david lo" w:date="2020-12-12T14:05:00Z"/>
                <w:rFonts w:asciiTheme="minorHAnsi" w:eastAsia="新細明體" w:hAnsiTheme="minorHAnsi" w:cstheme="minorBidi"/>
                <w:sz w:val="20"/>
                <w:szCs w:val="20"/>
                <w:rPrChange w:id="138" w:author="david lo" w:date="2020-12-12T14:06:00Z">
                  <w:rPr>
                    <w:ins w:id="139" w:author="david lo" w:date="2020-12-12T14:05:00Z"/>
                    <w:rFonts w:asciiTheme="minorHAnsi" w:eastAsia="新細明體" w:hAnsiTheme="minorHAnsi" w:cstheme="minorBidi"/>
                    <w:sz w:val="22"/>
                    <w:szCs w:val="22"/>
                  </w:rPr>
                </w:rPrChange>
              </w:rPr>
            </w:pPr>
            <w:proofErr w:type="spellStart"/>
            <w:ins w:id="140" w:author="david lo" w:date="2020-12-12T14:05:00Z">
              <w:r w:rsidRPr="00146867">
                <w:rPr>
                  <w:rFonts w:asciiTheme="minorHAnsi" w:eastAsia="新細明體" w:hAnsiTheme="minorHAnsi" w:cstheme="minorBidi"/>
                  <w:sz w:val="20"/>
                  <w:szCs w:val="20"/>
                  <w:rPrChange w:id="141" w:author="david lo" w:date="2020-12-12T14:06:00Z">
                    <w:rPr>
                      <w:rFonts w:asciiTheme="minorHAnsi" w:eastAsia="新細明體" w:hAnsiTheme="minorHAnsi" w:cstheme="minorBidi"/>
                      <w:sz w:val="22"/>
                      <w:szCs w:val="22"/>
                    </w:rPr>
                  </w:rPrChange>
                </w:rPr>
                <w:t>Allot_odds</w:t>
              </w:r>
              <w:proofErr w:type="spellEnd"/>
            </w:ins>
          </w:p>
        </w:tc>
        <w:tc>
          <w:tcPr>
            <w:tcW w:w="6894" w:type="dxa"/>
            <w:tcPrChange w:id="142" w:author="david lo" w:date="2020-12-12T14:06:00Z">
              <w:tcPr>
                <w:tcW w:w="6611" w:type="dxa"/>
                <w:gridSpan w:val="2"/>
              </w:tcPr>
            </w:tcPrChange>
          </w:tcPr>
          <w:p w14:paraId="485E9ACE" w14:textId="77777777" w:rsidR="00146867" w:rsidRPr="00146867" w:rsidRDefault="00146867">
            <w:pPr>
              <w:rPr>
                <w:ins w:id="143" w:author="david lo" w:date="2020-12-12T14:05:00Z"/>
                <w:rFonts w:asciiTheme="minorHAnsi" w:eastAsia="新細明體" w:hAnsiTheme="minorHAnsi" w:cstheme="minorBidi"/>
                <w:sz w:val="20"/>
                <w:szCs w:val="20"/>
                <w:rPrChange w:id="144" w:author="david lo" w:date="2020-12-12T14:06:00Z">
                  <w:rPr>
                    <w:ins w:id="145" w:author="david lo" w:date="2020-12-12T14:05:00Z"/>
                    <w:rFonts w:asciiTheme="minorHAnsi" w:eastAsia="新細明體" w:hAnsiTheme="minorHAnsi" w:cstheme="minorBidi"/>
                    <w:sz w:val="22"/>
                    <w:szCs w:val="22"/>
                  </w:rPr>
                </w:rPrChange>
              </w:rPr>
            </w:pPr>
            <w:ins w:id="146" w:author="david lo" w:date="2020-12-12T14:05:00Z">
              <w:r w:rsidRPr="00146867">
                <w:rPr>
                  <w:rFonts w:asciiTheme="minorHAnsi" w:eastAsia="新細明體" w:hAnsiTheme="minorHAnsi" w:cstheme="minorBidi"/>
                  <w:sz w:val="20"/>
                  <w:szCs w:val="20"/>
                  <w:rPrChange w:id="147" w:author="david lo" w:date="2020-12-12T14:06:00Z">
                    <w:rPr>
                      <w:rFonts w:asciiTheme="minorHAnsi" w:eastAsia="新細明體" w:hAnsiTheme="minorHAnsi" w:cstheme="minorBidi"/>
                      <w:sz w:val="22"/>
                      <w:szCs w:val="22"/>
                    </w:rPr>
                  </w:rPrChange>
                </w:rPr>
                <w:t xml:space="preserve">The odds for the investor being allotted for the shares </w:t>
              </w:r>
              <w:proofErr w:type="spellStart"/>
              <w:r w:rsidRPr="00146867">
                <w:rPr>
                  <w:rFonts w:asciiTheme="minorHAnsi" w:eastAsia="新細明體" w:hAnsiTheme="minorHAnsi" w:cstheme="minorBidi"/>
                  <w:sz w:val="20"/>
                  <w:szCs w:val="20"/>
                  <w:rPrChange w:id="148" w:author="david lo" w:date="2020-12-12T14:06:00Z">
                    <w:rPr>
                      <w:rFonts w:asciiTheme="minorHAnsi" w:eastAsia="新細明體" w:hAnsiTheme="minorHAnsi" w:cstheme="minorBidi"/>
                      <w:sz w:val="22"/>
                      <w:szCs w:val="22"/>
                    </w:rPr>
                  </w:rPrChange>
                </w:rPr>
                <w:t>subsu</w:t>
              </w:r>
            </w:ins>
            <w:ins w:id="149" w:author="david lo" w:date="2020-12-12T14:06:00Z">
              <w:r w:rsidRPr="00146867">
                <w:rPr>
                  <w:rFonts w:asciiTheme="minorHAnsi" w:eastAsia="新細明體" w:hAnsiTheme="minorHAnsi" w:cstheme="minorBidi"/>
                  <w:sz w:val="20"/>
                  <w:szCs w:val="20"/>
                  <w:rPrChange w:id="150" w:author="david lo" w:date="2020-12-12T14:06:00Z">
                    <w:rPr>
                      <w:rFonts w:asciiTheme="minorHAnsi" w:eastAsia="新細明體" w:hAnsiTheme="minorHAnsi" w:cstheme="minorBidi"/>
                      <w:sz w:val="22"/>
                      <w:szCs w:val="22"/>
                    </w:rPr>
                  </w:rPrChange>
                </w:rPr>
                <w:t>bscribed</w:t>
              </w:r>
            </w:ins>
            <w:proofErr w:type="spellEnd"/>
          </w:p>
        </w:tc>
      </w:tr>
      <w:tr w:rsidR="00146867" w:rsidRPr="00146867" w14:paraId="73549B56" w14:textId="77777777" w:rsidTr="00146867">
        <w:trPr>
          <w:ins w:id="151" w:author="david lo" w:date="2020-12-12T14:06:00Z"/>
        </w:trPr>
        <w:tc>
          <w:tcPr>
            <w:tcW w:w="2122" w:type="dxa"/>
            <w:tcPrChange w:id="152" w:author="david lo" w:date="2020-12-12T14:06:00Z">
              <w:tcPr>
                <w:tcW w:w="2405" w:type="dxa"/>
              </w:tcPr>
            </w:tcPrChange>
          </w:tcPr>
          <w:p w14:paraId="0A1D4052" w14:textId="77777777" w:rsidR="00146867" w:rsidRPr="00146867" w:rsidRDefault="00146867">
            <w:pPr>
              <w:rPr>
                <w:ins w:id="153" w:author="david lo" w:date="2020-12-12T14:06:00Z"/>
                <w:rFonts w:asciiTheme="minorHAnsi" w:eastAsia="新細明體" w:hAnsiTheme="minorHAnsi" w:cstheme="minorBidi"/>
                <w:sz w:val="20"/>
                <w:szCs w:val="20"/>
                <w:rPrChange w:id="154" w:author="david lo" w:date="2020-12-12T14:06:00Z">
                  <w:rPr>
                    <w:ins w:id="155" w:author="david lo" w:date="2020-12-12T14:06:00Z"/>
                    <w:rFonts w:asciiTheme="minorHAnsi" w:eastAsia="新細明體" w:hAnsiTheme="minorHAnsi" w:cstheme="minorBidi"/>
                    <w:sz w:val="22"/>
                    <w:szCs w:val="22"/>
                  </w:rPr>
                </w:rPrChange>
              </w:rPr>
            </w:pPr>
            <w:proofErr w:type="spellStart"/>
            <w:ins w:id="156" w:author="david lo" w:date="2020-12-12T14:06:00Z">
              <w:r w:rsidRPr="00146867">
                <w:rPr>
                  <w:rFonts w:asciiTheme="minorHAnsi" w:eastAsia="新細明體" w:hAnsiTheme="minorHAnsi" w:cstheme="minorBidi"/>
                  <w:sz w:val="20"/>
                  <w:szCs w:val="20"/>
                  <w:rPrChange w:id="157" w:author="david lo" w:date="2020-12-12T14:06:00Z">
                    <w:rPr>
                      <w:rFonts w:asciiTheme="minorHAnsi" w:eastAsia="新細明體" w:hAnsiTheme="minorHAnsi" w:cstheme="minorBidi"/>
                      <w:sz w:val="22"/>
                      <w:szCs w:val="22"/>
                    </w:rPr>
                  </w:rPrChange>
                </w:rPr>
                <w:t>Firstday_return</w:t>
              </w:r>
              <w:proofErr w:type="spellEnd"/>
            </w:ins>
          </w:p>
        </w:tc>
        <w:tc>
          <w:tcPr>
            <w:tcW w:w="6894" w:type="dxa"/>
            <w:tcPrChange w:id="158" w:author="david lo" w:date="2020-12-12T14:06:00Z">
              <w:tcPr>
                <w:tcW w:w="6611" w:type="dxa"/>
                <w:gridSpan w:val="2"/>
              </w:tcPr>
            </w:tcPrChange>
          </w:tcPr>
          <w:p w14:paraId="1F39468F" w14:textId="77777777" w:rsidR="00146867" w:rsidRPr="00146867" w:rsidRDefault="00146867">
            <w:pPr>
              <w:rPr>
                <w:ins w:id="159" w:author="david lo" w:date="2020-12-12T14:06:00Z"/>
                <w:rFonts w:asciiTheme="minorHAnsi" w:eastAsia="新細明體" w:hAnsiTheme="minorHAnsi" w:cstheme="minorBidi"/>
                <w:sz w:val="20"/>
                <w:szCs w:val="20"/>
                <w:rPrChange w:id="160" w:author="david lo" w:date="2020-12-12T14:06:00Z">
                  <w:rPr>
                    <w:ins w:id="161" w:author="david lo" w:date="2020-12-12T14:06:00Z"/>
                    <w:rFonts w:asciiTheme="minorHAnsi" w:eastAsia="新細明體" w:hAnsiTheme="minorHAnsi" w:cstheme="minorBidi"/>
                    <w:sz w:val="22"/>
                    <w:szCs w:val="22"/>
                  </w:rPr>
                </w:rPrChange>
              </w:rPr>
            </w:pPr>
            <w:ins w:id="162" w:author="david lo" w:date="2020-12-12T14:06:00Z">
              <w:r w:rsidRPr="00146867">
                <w:rPr>
                  <w:rFonts w:asciiTheme="minorHAnsi" w:eastAsia="新細明體" w:hAnsiTheme="minorHAnsi" w:cstheme="minorBidi"/>
                  <w:sz w:val="20"/>
                  <w:szCs w:val="20"/>
                  <w:rPrChange w:id="163" w:author="david lo" w:date="2020-12-12T14:06:00Z">
                    <w:rPr>
                      <w:rFonts w:asciiTheme="minorHAnsi" w:eastAsia="新細明體" w:hAnsiTheme="minorHAnsi" w:cstheme="minorBidi"/>
                      <w:sz w:val="22"/>
                      <w:szCs w:val="22"/>
                    </w:rPr>
                  </w:rPrChange>
                </w:rPr>
                <w:t>The return of the IPO on the first day of trading</w:t>
              </w:r>
            </w:ins>
          </w:p>
        </w:tc>
      </w:tr>
    </w:tbl>
    <w:p w14:paraId="0FD825B6" w14:textId="77777777" w:rsidR="00F82944" w:rsidRPr="00C6723F" w:rsidDel="00146867" w:rsidRDefault="00F82944">
      <w:pPr>
        <w:rPr>
          <w:del w:id="164" w:author="david lo" w:date="2020-12-12T14:06:00Z"/>
          <w:rFonts w:asciiTheme="minorHAnsi" w:eastAsiaTheme="minorEastAsia" w:hAnsiTheme="minorHAnsi" w:cstheme="minorBidi"/>
          <w:sz w:val="20"/>
          <w:szCs w:val="20"/>
          <w:rPrChange w:id="165" w:author="david lo" w:date="2020-12-12T14:37:00Z">
            <w:rPr>
              <w:del w:id="166" w:author="david lo" w:date="2020-12-12T14:06:00Z"/>
              <w:rFonts w:asciiTheme="minorHAnsi" w:eastAsiaTheme="minorEastAsia" w:hAnsiTheme="minorHAnsi" w:cstheme="minorBidi"/>
              <w:sz w:val="22"/>
              <w:szCs w:val="22"/>
            </w:rPr>
          </w:rPrChange>
        </w:rPr>
      </w:pPr>
    </w:p>
    <w:p w14:paraId="722B6725" w14:textId="77777777" w:rsidR="00F82944" w:rsidRPr="00C6723F" w:rsidRDefault="008D10BD">
      <w:pPr>
        <w:rPr>
          <w:rFonts w:asciiTheme="minorHAnsi" w:eastAsiaTheme="minorEastAsia" w:hAnsiTheme="minorHAnsi" w:cstheme="minorBidi"/>
          <w:b/>
          <w:bCs/>
          <w:sz w:val="20"/>
          <w:szCs w:val="20"/>
          <w:rPrChange w:id="167" w:author="david lo" w:date="2020-12-12T14:37:00Z">
            <w:rPr>
              <w:rFonts w:asciiTheme="minorHAnsi" w:eastAsiaTheme="minorEastAsia" w:hAnsiTheme="minorHAnsi" w:cstheme="minorBidi"/>
              <w:sz w:val="22"/>
              <w:szCs w:val="22"/>
            </w:rPr>
          </w:rPrChange>
        </w:rPr>
      </w:pPr>
      <w:r w:rsidRPr="00C6723F">
        <w:rPr>
          <w:rFonts w:asciiTheme="minorHAnsi" w:eastAsiaTheme="minorEastAsia" w:hAnsiTheme="minorHAnsi" w:cstheme="minorBidi"/>
          <w:b/>
          <w:bCs/>
          <w:sz w:val="20"/>
          <w:szCs w:val="20"/>
          <w:rPrChange w:id="168" w:author="david lo" w:date="2020-12-12T14:37:00Z">
            <w:rPr>
              <w:rFonts w:asciiTheme="minorHAnsi" w:eastAsiaTheme="minorEastAsia" w:hAnsiTheme="minorHAnsi" w:cstheme="minorBidi"/>
              <w:sz w:val="22"/>
              <w:szCs w:val="22"/>
            </w:rPr>
          </w:rPrChange>
        </w:rPr>
        <w:t>Table 1</w:t>
      </w:r>
    </w:p>
    <w:p w14:paraId="0620E0D8" w14:textId="77777777" w:rsidR="00F82944" w:rsidRDefault="008D10BD">
      <w:pPr>
        <w:rPr>
          <w:rFonts w:asciiTheme="minorHAnsi" w:eastAsiaTheme="minorEastAsia" w:hAnsiTheme="minorHAnsi" w:cstheme="minorBidi"/>
          <w:b/>
          <w:sz w:val="22"/>
          <w:szCs w:val="22"/>
        </w:rPr>
      </w:pPr>
      <w:r>
        <w:rPr>
          <w:rFonts w:asciiTheme="minorHAnsi" w:eastAsiaTheme="minorEastAsia" w:hAnsiTheme="minorHAnsi" w:cstheme="minorBidi"/>
          <w:b/>
          <w:sz w:val="22"/>
          <w:szCs w:val="22"/>
        </w:rPr>
        <w:t xml:space="preserve">Brief </w:t>
      </w:r>
      <w:del w:id="169" w:author="david lo" w:date="2020-12-12T13:57:00Z">
        <w:r w:rsidDel="00A34C6A">
          <w:rPr>
            <w:rFonts w:asciiTheme="minorHAnsi" w:eastAsiaTheme="minorEastAsia" w:hAnsiTheme="minorHAnsi" w:cstheme="minorBidi"/>
            <w:b/>
            <w:sz w:val="22"/>
            <w:szCs w:val="22"/>
          </w:rPr>
          <w:delText>i</w:delText>
        </w:r>
      </w:del>
      <w:ins w:id="170" w:author="david lo" w:date="2020-12-12T13:57:00Z">
        <w:r w:rsidR="00A34C6A">
          <w:rPr>
            <w:rFonts w:asciiTheme="minorHAnsi" w:eastAsiaTheme="minorEastAsia" w:hAnsiTheme="minorHAnsi" w:cstheme="minorBidi"/>
            <w:b/>
            <w:sz w:val="22"/>
            <w:szCs w:val="22"/>
          </w:rPr>
          <w:t>I</w:t>
        </w:r>
      </w:ins>
      <w:r>
        <w:rPr>
          <w:rFonts w:asciiTheme="minorHAnsi" w:eastAsiaTheme="minorEastAsia" w:hAnsiTheme="minorHAnsi" w:cstheme="minorBidi"/>
          <w:b/>
          <w:sz w:val="22"/>
          <w:szCs w:val="22"/>
        </w:rPr>
        <w:t xml:space="preserve">ntroduction of </w:t>
      </w:r>
      <w:proofErr w:type="spellStart"/>
      <w:r>
        <w:rPr>
          <w:rFonts w:asciiTheme="minorHAnsi" w:eastAsiaTheme="minorEastAsia" w:hAnsiTheme="minorHAnsi" w:cstheme="minorBidi"/>
          <w:b/>
          <w:sz w:val="22"/>
          <w:szCs w:val="22"/>
        </w:rPr>
        <w:t>XGBoost</w:t>
      </w:r>
      <w:proofErr w:type="spellEnd"/>
    </w:p>
    <w:p w14:paraId="365E6F3F" w14:textId="77777777"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Boosting is the most widely used ensemble learning methods, where multiple weak learners are trained to solve a learning problem and configured to improve the combined prediction results. Weak learners individually have low variance. They have fast learning but due to the low model complexity, bias associated with them is high too. [Generally, the weak learners are short decision trees known as stumps (also the model choice of XGBoost), and ensemble models configure the weights of each weak learners to maximise </w:t>
      </w:r>
      <w:r>
        <w:rPr>
          <w:rFonts w:asciiTheme="minorHAnsi" w:eastAsiaTheme="minorEastAsia" w:hAnsiTheme="minorHAnsi" w:cstheme="minorBidi"/>
          <w:sz w:val="22"/>
          <w:szCs w:val="22"/>
        </w:rPr>
        <w:lastRenderedPageBreak/>
        <w:t xml:space="preserve">the likelihood of the outputs.] Common boosting algorithms are Adaptive Boosting (AdaBoost) and Gradient Boosting, and Tianqi Chen and Carlos Guestrin of the University of Washington modified the Gradient Boosting and coined the term XGBoost as a supervised learning. </w:t>
      </w:r>
    </w:p>
    <w:p w14:paraId="5FDEA73D" w14:textId="77777777"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The objective function of XGBoost comprises training loss function and regularising overfitting:</w:t>
      </w:r>
    </w:p>
    <w:p w14:paraId="7BC2C9D0" w14:textId="77777777" w:rsidR="00F82944" w:rsidRDefault="008D10BD">
      <w:pPr>
        <w:jc w:val="center"/>
        <w:rPr>
          <w:rFonts w:asciiTheme="minorHAnsi" w:eastAsiaTheme="minorEastAsia" w:hAnsiTheme="minorHAnsi" w:cstheme="minorBidi"/>
          <w:sz w:val="22"/>
          <w:szCs w:val="22"/>
        </w:rPr>
      </w:pPr>
      <w:r>
        <w:rPr>
          <w:rFonts w:asciiTheme="minorHAnsi" w:eastAsiaTheme="minorEastAsia" w:hAnsiTheme="minorHAnsi" w:cstheme="minorBidi"/>
          <w:sz w:val="22"/>
          <w:szCs w:val="22"/>
        </w:rPr>
        <w:t>obj(</w:t>
      </w:r>
      <w:r>
        <w:rPr>
          <w:rFonts w:asciiTheme="minorHAnsi" w:eastAsiaTheme="minorEastAsia" w:hAnsiTheme="minorHAnsi" w:cstheme="minorHAnsi"/>
          <w:sz w:val="22"/>
          <w:szCs w:val="22"/>
        </w:rPr>
        <w:t>θ</w:t>
      </w:r>
      <w:r>
        <w:rPr>
          <w:rFonts w:asciiTheme="minorHAnsi" w:eastAsiaTheme="minorEastAsia" w:hAnsiTheme="minorHAnsi" w:cstheme="minorBidi"/>
          <w:sz w:val="22"/>
          <w:szCs w:val="22"/>
        </w:rPr>
        <w:t>) = L(</w:t>
      </w:r>
      <w:r>
        <w:rPr>
          <w:rFonts w:asciiTheme="minorHAnsi" w:eastAsiaTheme="minorEastAsia" w:hAnsiTheme="minorHAnsi" w:cstheme="minorHAnsi"/>
          <w:sz w:val="22"/>
          <w:szCs w:val="22"/>
        </w:rPr>
        <w:t>θ</w:t>
      </w:r>
      <w:r>
        <w:rPr>
          <w:rFonts w:asciiTheme="minorHAnsi" w:eastAsiaTheme="minorEastAsia" w:hAnsiTheme="minorHAnsi" w:cstheme="minorBidi"/>
          <w:sz w:val="22"/>
          <w:szCs w:val="22"/>
        </w:rPr>
        <w:t xml:space="preserve">) + </w:t>
      </w:r>
      <w:r>
        <w:rPr>
          <w:rFonts w:asciiTheme="minorHAnsi" w:eastAsiaTheme="minorEastAsia" w:hAnsiTheme="minorHAnsi" w:cstheme="minorHAnsi"/>
          <w:sz w:val="22"/>
          <w:szCs w:val="22"/>
        </w:rPr>
        <w:t>Ω</w:t>
      </w:r>
      <w:r>
        <w:rPr>
          <w:rFonts w:asciiTheme="minorHAnsi" w:eastAsiaTheme="minorEastAsia" w:hAnsiTheme="minorHAnsi" w:cstheme="minorBidi"/>
          <w:sz w:val="22"/>
          <w:szCs w:val="22"/>
        </w:rPr>
        <w:t>(</w:t>
      </w:r>
      <w:r>
        <w:rPr>
          <w:rFonts w:asciiTheme="minorHAnsi" w:eastAsiaTheme="minorEastAsia" w:hAnsiTheme="minorHAnsi" w:cstheme="minorHAnsi"/>
          <w:sz w:val="22"/>
          <w:szCs w:val="22"/>
        </w:rPr>
        <w:t>θ</w:t>
      </w:r>
      <w:r>
        <w:rPr>
          <w:rFonts w:asciiTheme="minorHAnsi" w:eastAsiaTheme="minorEastAsia" w:hAnsiTheme="minorHAnsi" w:cstheme="minorBidi"/>
          <w:sz w:val="22"/>
          <w:szCs w:val="22"/>
        </w:rPr>
        <w:t>)</w:t>
      </w:r>
    </w:p>
    <w:p w14:paraId="7AC53E06" w14:textId="77777777"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where L is the loss function and </w:t>
      </w:r>
      <w:r>
        <w:rPr>
          <w:rFonts w:asciiTheme="minorHAnsi" w:eastAsiaTheme="minorEastAsia" w:hAnsiTheme="minorHAnsi" w:cstheme="minorHAnsi"/>
          <w:sz w:val="22"/>
          <w:szCs w:val="22"/>
        </w:rPr>
        <w:t>Ω</w:t>
      </w:r>
      <w:r>
        <w:rPr>
          <w:rFonts w:asciiTheme="minorHAnsi" w:eastAsiaTheme="minorEastAsia" w:hAnsiTheme="minorHAnsi" w:cstheme="minorBidi"/>
          <w:sz w:val="22"/>
          <w:szCs w:val="22"/>
        </w:rPr>
        <w:t xml:space="preserve"> is the regularisation term where mean squared error or logistic loss are often chosen as the loss function. </w:t>
      </w:r>
    </w:p>
    <w:p w14:paraId="7BE969FB" w14:textId="77777777"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XGBoost is a tree ensemble model that consists of a set of classification </w:t>
      </w:r>
      <w:r>
        <w:rPr>
          <w:rFonts w:asciiTheme="minorHAnsi" w:eastAsiaTheme="minorEastAsia" w:hAnsiTheme="minorHAnsi" w:cstheme="minorBidi"/>
          <w:color w:val="FF0000"/>
          <w:sz w:val="22"/>
          <w:szCs w:val="22"/>
        </w:rPr>
        <w:t>or</w:t>
      </w:r>
      <w:r>
        <w:rPr>
          <w:rFonts w:asciiTheme="minorHAnsi" w:eastAsiaTheme="minorEastAsia" w:hAnsiTheme="minorHAnsi" w:cstheme="minorBidi"/>
          <w:sz w:val="22"/>
          <w:szCs w:val="22"/>
        </w:rPr>
        <w:t xml:space="preserve"> regression trees (CART) where a CART has a score on each leaf which is the prediction score (some refer it as the similarity score). The prediction scores of each individual tree are summed up to get the final score and the prediction model is in the form</w:t>
      </w:r>
      <w:r w:rsidR="00A34C6A">
        <w:rPr>
          <w:rFonts w:asciiTheme="minorHAnsi" w:eastAsiaTheme="minorEastAsia" w:hAnsiTheme="minorHAnsi" w:cstheme="minorBidi"/>
          <w:sz w:val="22"/>
          <w:szCs w:val="22"/>
        </w:rPr>
        <w:t xml:space="preserve"> </w:t>
      </w:r>
      <w:r>
        <w:rPr>
          <w:rFonts w:asciiTheme="minorHAnsi" w:eastAsiaTheme="minorEastAsia" w:hAnsiTheme="minorHAnsi" w:cstheme="minorBidi"/>
          <w:color w:val="FF0000"/>
          <w:sz w:val="22"/>
          <w:szCs w:val="22"/>
        </w:rPr>
        <w:t xml:space="preserve">(by using forward stagewise algorithm to learn the </w:t>
      </w:r>
      <w:del w:id="171" w:author="david lo" w:date="2020-12-12T14:07:00Z">
        <w:r w:rsidDel="00146867">
          <w:rPr>
            <w:rFonts w:asciiTheme="minorHAnsi" w:eastAsiaTheme="minorEastAsia" w:hAnsiTheme="minorHAnsi" w:cstheme="minorBidi"/>
            <w:color w:val="FF0000"/>
            <w:sz w:val="22"/>
            <w:szCs w:val="22"/>
          </w:rPr>
          <w:delText xml:space="preserve">aditive </w:delText>
        </w:r>
      </w:del>
      <w:ins w:id="172" w:author="david lo" w:date="2020-12-12T14:07:00Z">
        <w:r w:rsidR="00146867">
          <w:rPr>
            <w:rFonts w:asciiTheme="minorHAnsi" w:eastAsiaTheme="minorEastAsia" w:hAnsiTheme="minorHAnsi" w:cstheme="minorBidi"/>
            <w:color w:val="FF0000"/>
            <w:sz w:val="22"/>
            <w:szCs w:val="22"/>
          </w:rPr>
          <w:t xml:space="preserve"> additive </w:t>
        </w:r>
      </w:ins>
      <w:r>
        <w:rPr>
          <w:rFonts w:asciiTheme="minorHAnsi" w:eastAsiaTheme="minorEastAsia" w:hAnsiTheme="minorHAnsi" w:cstheme="minorBidi"/>
          <w:color w:val="FF0000"/>
          <w:sz w:val="22"/>
          <w:szCs w:val="22"/>
        </w:rPr>
        <w:t>model)</w:t>
      </w:r>
      <w:r>
        <w:rPr>
          <w:rFonts w:asciiTheme="minorHAnsi" w:eastAsiaTheme="minorEastAsia" w:hAnsiTheme="minorHAnsi" w:cstheme="minorBidi"/>
          <w:sz w:val="22"/>
          <w:szCs w:val="22"/>
        </w:rPr>
        <w:t>:</w:t>
      </w:r>
    </w:p>
    <w:p w14:paraId="4493C17D" w14:textId="77777777" w:rsidR="00F82944" w:rsidRDefault="00AC730A">
      <w:pPr>
        <w:rPr>
          <w:rFonts w:asciiTheme="minorHAnsi" w:eastAsiaTheme="minorEastAsia" w:hAnsiTheme="minorHAnsi" w:cstheme="minorBidi"/>
          <w:sz w:val="22"/>
          <w:szCs w:val="22"/>
        </w:rPr>
      </w:pPr>
      <m:oMathPara>
        <m:oMathParaPr>
          <m:jc m:val="centerGroup"/>
        </m:oMathParaPr>
        <m:oMath>
          <m:sSub>
            <m:sSubPr>
              <m:ctrlPr>
                <w:rPr>
                  <w:rFonts w:ascii="Cambria Math" w:hAnsi="Cambria Math"/>
                  <w:i/>
                  <w:color w:val="000000"/>
                  <w:sz w:val="20"/>
                </w:rPr>
              </m:ctrlPr>
            </m:sSubPr>
            <m:e>
              <m:acc>
                <m:accPr>
                  <m:ctrlPr>
                    <w:rPr>
                      <w:rFonts w:ascii="Cambria Math" w:hAnsi="Cambria Math"/>
                      <w:color w:val="000000"/>
                      <w:sz w:val="20"/>
                    </w:rPr>
                  </m:ctrlPr>
                </m:accPr>
                <m:e>
                  <m:r>
                    <w:rPr>
                      <w:rFonts w:ascii="Cambria Math" w:hAnsi="Cambria Math"/>
                      <w:color w:val="000000"/>
                      <w:sz w:val="20"/>
                    </w:rPr>
                    <m:t>y</m:t>
                  </m:r>
                </m:e>
              </m:acc>
            </m:e>
            <m:sub>
              <m:r>
                <w:rPr>
                  <w:rFonts w:ascii="Cambria Math" w:hAnsi="Cambria Math"/>
                  <w:color w:val="000000"/>
                  <w:sz w:val="14"/>
                </w:rPr>
                <m:t>i</m:t>
              </m:r>
            </m:sub>
          </m:sSub>
          <m:r>
            <w:rPr>
              <w:rFonts w:ascii="Cambria Math" w:hAnsi="Cambria Math"/>
              <w:color w:val="000000"/>
              <w:sz w:val="20"/>
            </w:rPr>
            <m:t>=</m:t>
          </m:r>
          <m:nary>
            <m:naryPr>
              <m:chr m:val="∑"/>
              <m:limLoc m:val="undOvr"/>
              <m:ctrlPr>
                <w:rPr>
                  <w:rFonts w:ascii="Cambria Math" w:hAnsi="Cambria Math"/>
                  <w:i/>
                  <w:color w:val="000000"/>
                  <w:sz w:val="20"/>
                </w:rPr>
              </m:ctrlPr>
            </m:naryPr>
            <m:sub>
              <m:r>
                <w:rPr>
                  <w:rFonts w:ascii="Cambria Math" w:hAnsi="Cambria Math"/>
                  <w:color w:val="000000"/>
                  <w:sz w:val="14"/>
                </w:rPr>
                <m:t>k=1</m:t>
              </m:r>
            </m:sub>
            <m:sup>
              <m:r>
                <w:rPr>
                  <w:rFonts w:ascii="Cambria Math" w:hAnsi="Cambria Math"/>
                  <w:color w:val="000000"/>
                  <w:sz w:val="14"/>
                </w:rPr>
                <m:t>K</m:t>
              </m:r>
            </m:sup>
            <m:e>
              <m:sSub>
                <m:sSubPr>
                  <m:ctrlPr>
                    <w:rPr>
                      <w:rFonts w:ascii="Cambria Math" w:hAnsi="Cambria Math"/>
                      <w:i/>
                      <w:color w:val="000000"/>
                      <w:sz w:val="20"/>
                    </w:rPr>
                  </m:ctrlPr>
                </m:sSubPr>
                <m:e>
                  <m:r>
                    <w:rPr>
                      <w:rFonts w:ascii="Cambria Math" w:hAnsi="Cambria Math"/>
                      <w:color w:val="000000"/>
                      <w:sz w:val="20"/>
                    </w:rPr>
                    <m:t>f</m:t>
                  </m:r>
                </m:e>
                <m:sub>
                  <m:r>
                    <w:rPr>
                      <w:rFonts w:ascii="Cambria Math" w:hAnsi="Cambria Math"/>
                      <w:color w:val="000000"/>
                      <w:sz w:val="14"/>
                    </w:rPr>
                    <m:t>k</m:t>
                  </m:r>
                </m:sub>
              </m:sSub>
              <m:d>
                <m:dPr>
                  <m:ctrlPr>
                    <w:rPr>
                      <w:rFonts w:ascii="Cambria Math" w:hAnsi="Cambria Math"/>
                      <w:i/>
                      <w:color w:val="000000"/>
                      <w:sz w:val="20"/>
                    </w:rPr>
                  </m:ctrlPr>
                </m:dPr>
                <m:e>
                  <m:sSub>
                    <m:sSubPr>
                      <m:ctrlPr>
                        <w:rPr>
                          <w:rFonts w:ascii="Cambria Math" w:hAnsi="Cambria Math"/>
                          <w:i/>
                          <w:color w:val="000000"/>
                          <w:sz w:val="20"/>
                        </w:rPr>
                      </m:ctrlPr>
                    </m:sSubPr>
                    <m:e>
                      <m:r>
                        <w:rPr>
                          <w:rFonts w:ascii="Cambria Math" w:hAnsi="Cambria Math"/>
                          <w:color w:val="000000"/>
                          <w:sz w:val="20"/>
                        </w:rPr>
                        <m:t>x</m:t>
                      </m:r>
                    </m:e>
                    <m:sub>
                      <m:r>
                        <w:rPr>
                          <w:rFonts w:ascii="Cambria Math" w:hAnsi="Cambria Math"/>
                          <w:color w:val="000000"/>
                          <w:sz w:val="14"/>
                        </w:rPr>
                        <m:t>i</m:t>
                      </m:r>
                    </m:sub>
                  </m:sSub>
                </m:e>
              </m:d>
              <m:r>
                <w:rPr>
                  <w:rFonts w:ascii="Cambria Math" w:hAnsi="Cambria Math"/>
                  <w:color w:val="000000"/>
                  <w:sz w:val="20"/>
                </w:rPr>
                <m:t>,</m:t>
              </m:r>
              <m:sSub>
                <m:sSubPr>
                  <m:ctrlPr>
                    <w:rPr>
                      <w:rFonts w:ascii="Cambria Math" w:hAnsi="Cambria Math"/>
                      <w:i/>
                      <w:color w:val="000000"/>
                      <w:sz w:val="20"/>
                    </w:rPr>
                  </m:ctrlPr>
                </m:sSubPr>
                <m:e>
                  <m:r>
                    <w:rPr>
                      <w:rFonts w:ascii="Cambria Math" w:hAnsi="Cambria Math"/>
                      <w:color w:val="000000"/>
                      <w:sz w:val="20"/>
                    </w:rPr>
                    <m:t>f</m:t>
                  </m:r>
                </m:e>
                <m:sub>
                  <m:r>
                    <w:rPr>
                      <w:rFonts w:ascii="Cambria Math" w:hAnsi="Cambria Math"/>
                      <w:color w:val="000000"/>
                      <w:sz w:val="14"/>
                    </w:rPr>
                    <m:t>k</m:t>
                  </m:r>
                </m:sub>
              </m:sSub>
              <m:r>
                <m:rPr>
                  <m:scr m:val="script"/>
                </m:rPr>
                <w:rPr>
                  <w:rFonts w:ascii="Cambria Math" w:hAnsi="Cambria Math"/>
                  <w:color w:val="000000"/>
                  <w:sz w:val="20"/>
                </w:rPr>
                <m:t>∈F</m:t>
              </m:r>
            </m:e>
          </m:nary>
        </m:oMath>
      </m:oMathPara>
    </w:p>
    <w:p w14:paraId="7ECB4110" w14:textId="77777777" w:rsidR="00F82944" w:rsidRDefault="008D10BD">
      <w:pPr>
        <w:rPr>
          <w:rFonts w:asciiTheme="minorHAnsi" w:eastAsiaTheme="minorEastAsia" w:hAnsiTheme="minorHAnsi" w:cstheme="minorBidi"/>
          <w:color w:val="FF0000"/>
          <w:sz w:val="22"/>
          <w:szCs w:val="22"/>
        </w:rPr>
      </w:pPr>
      <w:r>
        <w:rPr>
          <w:rFonts w:asciiTheme="minorHAnsi" w:eastAsiaTheme="minorEastAsia" w:hAnsiTheme="minorHAnsi" w:cstheme="minorBidi"/>
          <w:sz w:val="22"/>
          <w:szCs w:val="22"/>
        </w:rPr>
        <w:t xml:space="preserve">Where </w:t>
      </w:r>
      <w:r>
        <w:rPr>
          <w:rFonts w:asciiTheme="minorHAnsi" w:eastAsiaTheme="minorEastAsia" w:hAnsiTheme="minorHAnsi" w:cstheme="minorBidi"/>
          <w:i/>
          <w:sz w:val="22"/>
          <w:szCs w:val="22"/>
        </w:rPr>
        <w:t>K</w:t>
      </w:r>
      <w:r>
        <w:rPr>
          <w:rFonts w:asciiTheme="minorHAnsi" w:eastAsiaTheme="minorEastAsia" w:hAnsiTheme="minorHAnsi" w:cstheme="minorBidi"/>
          <w:sz w:val="22"/>
          <w:szCs w:val="22"/>
        </w:rPr>
        <w:t xml:space="preserve"> is the number of </w:t>
      </w:r>
      <w:r>
        <w:rPr>
          <w:rFonts w:asciiTheme="minorHAnsi" w:eastAsiaTheme="minorEastAsia" w:hAnsiTheme="minorHAnsi" w:cstheme="minorBidi"/>
          <w:color w:val="FF0000"/>
          <w:sz w:val="22"/>
          <w:szCs w:val="22"/>
        </w:rPr>
        <w:t>trees</w:t>
      </w:r>
      <w:ins w:id="173" w:author="david lo" w:date="2020-12-12T14:07:00Z">
        <w:r w:rsidR="00146867">
          <w:rPr>
            <w:rFonts w:asciiTheme="minorHAnsi" w:eastAsiaTheme="minorEastAsia" w:hAnsiTheme="minorHAnsi" w:cstheme="minorBidi"/>
            <w:color w:val="FF0000"/>
            <w:sz w:val="22"/>
            <w:szCs w:val="22"/>
          </w:rPr>
          <w:t xml:space="preserve"> </w:t>
        </w:r>
      </w:ins>
      <w:r>
        <w:rPr>
          <w:rFonts w:asciiTheme="minorHAnsi" w:eastAsiaTheme="minorEastAsia" w:hAnsiTheme="minorHAnsi" w:cstheme="minorBidi"/>
          <w:color w:val="FF0000"/>
          <w:sz w:val="22"/>
          <w:szCs w:val="22"/>
        </w:rPr>
        <w:t>(Classification And Regression Trees)</w:t>
      </w:r>
      <w:r>
        <w:rPr>
          <w:rFonts w:asciiTheme="minorHAnsi" w:eastAsiaTheme="minorEastAsia" w:hAnsiTheme="minorHAnsi" w:cstheme="minorBidi"/>
          <w:sz w:val="22"/>
          <w:szCs w:val="22"/>
        </w:rPr>
        <w:t xml:space="preserve">, </w:t>
      </w:r>
      <w:r>
        <w:rPr>
          <w:rFonts w:asciiTheme="minorHAnsi" w:eastAsiaTheme="minorEastAsia" w:hAnsiTheme="minorHAnsi" w:cstheme="minorBidi"/>
          <w:i/>
          <w:sz w:val="22"/>
          <w:szCs w:val="22"/>
        </w:rPr>
        <w:t>f</w:t>
      </w:r>
      <w:r>
        <w:rPr>
          <w:rFonts w:asciiTheme="minorHAnsi" w:eastAsiaTheme="minorEastAsia" w:hAnsiTheme="minorHAnsi" w:cstheme="minorBidi"/>
          <w:sz w:val="22"/>
          <w:szCs w:val="22"/>
        </w:rPr>
        <w:t xml:space="preserve"> is a function</w:t>
      </w:r>
      <w:ins w:id="174" w:author="david lo" w:date="2020-12-12T14:07:00Z">
        <w:r w:rsidR="00146867">
          <w:rPr>
            <w:rFonts w:asciiTheme="minorHAnsi" w:eastAsiaTheme="minorEastAsia" w:hAnsiTheme="minorHAnsi" w:cstheme="minorBidi"/>
            <w:sz w:val="22"/>
            <w:szCs w:val="22"/>
          </w:rPr>
          <w:t xml:space="preserve"> </w:t>
        </w:r>
      </w:ins>
      <w:r>
        <w:rPr>
          <w:rFonts w:asciiTheme="minorHAnsi" w:eastAsiaTheme="minorEastAsia" w:hAnsiTheme="minorHAnsi" w:cstheme="minorBidi"/>
          <w:color w:val="FF0000"/>
          <w:sz w:val="22"/>
          <w:szCs w:val="22"/>
        </w:rPr>
        <w:t>(regression tree)</w:t>
      </w:r>
      <w:r>
        <w:rPr>
          <w:rFonts w:asciiTheme="minorHAnsi" w:eastAsiaTheme="minorEastAsia" w:hAnsiTheme="minorHAnsi" w:cstheme="minorBidi"/>
          <w:sz w:val="22"/>
          <w:szCs w:val="22"/>
        </w:rPr>
        <w:t xml:space="preserve"> in the set of</w:t>
      </w:r>
      <m:oMath>
        <m:r>
          <w:ins w:id="175" w:author="david lo" w:date="2020-12-12T14:07:00Z">
            <w:rPr>
              <w:rFonts w:ascii="Cambria Math" w:eastAsiaTheme="minorEastAsia" w:hAnsi="Cambria Math" w:cstheme="minorBidi"/>
              <w:sz w:val="22"/>
              <w:szCs w:val="22"/>
            </w:rPr>
            <m:t xml:space="preserve"> </m:t>
          </w:ins>
        </m:r>
        <m:r>
          <m:rPr>
            <m:scr m:val="script"/>
          </m:rPr>
          <w:rPr>
            <w:rFonts w:ascii="Cambria Math" w:hAnsi="Cambria Math"/>
            <w:color w:val="FF0000"/>
            <w:sz w:val="22"/>
          </w:rPr>
          <m:t>F(F</m:t>
        </m:r>
        <m:r>
          <w:rPr>
            <w:rFonts w:ascii="Cambria Math" w:hAnsi="Cambria Math"/>
            <w:color w:val="FF0000"/>
            <w:sz w:val="22"/>
          </w:rPr>
          <m:t>isthefunctionspace)</m:t>
        </m:r>
      </m:oMath>
      <w:r>
        <w:rPr>
          <w:rFonts w:asciiTheme="minorHAnsi" w:eastAsiaTheme="minorEastAsia" w:hAnsiTheme="minorHAnsi" w:cstheme="minorBidi"/>
          <w:color w:val="FF0000"/>
          <w:sz w:val="22"/>
          <w:szCs w:val="22"/>
        </w:rPr>
        <w:t>.</w:t>
      </w:r>
    </w:p>
    <w:p w14:paraId="568C06C3" w14:textId="77777777"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In training the trees, the key is to define an objective function and optimise it. XGBoost regularises the structure of the trees and configures the prediction scores of the CARTs. An additive strategy is employed, learning one tree at a time and adding a new tree next. Therefore, the prediction model at step t is shown in the formula</w:t>
      </w:r>
      <w:r>
        <w:rPr>
          <w:rFonts w:asciiTheme="minorHAnsi" w:eastAsiaTheme="minorEastAsia" w:hAnsiTheme="minorHAnsi" w:cstheme="minorBidi"/>
          <w:color w:val="FF0000"/>
          <w:sz w:val="22"/>
          <w:szCs w:val="22"/>
        </w:rPr>
        <w:t xml:space="preserve"> (by using greedy algorithm to reach local optimization)</w:t>
      </w:r>
      <w:r>
        <w:rPr>
          <w:rFonts w:asciiTheme="minorHAnsi" w:eastAsiaTheme="minorEastAsia" w:hAnsiTheme="minorHAnsi" w:cstheme="minorBidi"/>
          <w:sz w:val="22"/>
          <w:szCs w:val="22"/>
        </w:rPr>
        <w:t>:</w:t>
      </w:r>
    </w:p>
    <w:p w14:paraId="54EC3BBC" w14:textId="77777777" w:rsidR="00F82944" w:rsidRDefault="00AC730A">
      <w:pPr>
        <w:rPr>
          <w:rFonts w:asciiTheme="minorHAnsi" w:eastAsiaTheme="minorEastAsia" w:hAnsiTheme="minorHAnsi" w:cstheme="minorBidi"/>
          <w:sz w:val="22"/>
          <w:szCs w:val="22"/>
        </w:rPr>
      </w:pPr>
      <m:oMathPara>
        <m:oMathParaPr>
          <m:jc m:val="centerGroup"/>
        </m:oMathParaPr>
        <m:oMath>
          <m:sSubSup>
            <m:sSubSupPr>
              <m:ctrlPr>
                <w:rPr>
                  <w:rFonts w:ascii="Cambria Math" w:hAnsi="Cambria Math"/>
                  <w:i/>
                  <w:color w:val="000000"/>
                  <w:sz w:val="20"/>
                </w:rPr>
              </m:ctrlPr>
            </m:sSubSupPr>
            <m:e>
              <m:acc>
                <m:accPr>
                  <m:ctrlPr>
                    <w:rPr>
                      <w:rFonts w:ascii="Cambria Math" w:hAnsi="Cambria Math"/>
                      <w:color w:val="000000"/>
                      <w:sz w:val="20"/>
                    </w:rPr>
                  </m:ctrlPr>
                </m:accPr>
                <m:e>
                  <m:r>
                    <w:rPr>
                      <w:rFonts w:ascii="Cambria Math" w:hAnsi="Cambria Math"/>
                      <w:color w:val="000000"/>
                      <w:sz w:val="20"/>
                    </w:rPr>
                    <m:t>y</m:t>
                  </m:r>
                </m:e>
              </m:acc>
            </m:e>
            <m:sub>
              <m:r>
                <w:rPr>
                  <w:rFonts w:ascii="Cambria Math" w:hAnsi="Cambria Math"/>
                  <w:color w:val="000000"/>
                  <w:sz w:val="14"/>
                </w:rPr>
                <m:t>i</m:t>
              </m:r>
            </m:sub>
            <m:sup>
              <m:r>
                <w:rPr>
                  <w:rFonts w:ascii="Cambria Math" w:hAnsi="Cambria Math"/>
                  <w:color w:val="000000"/>
                  <w:sz w:val="14"/>
                </w:rPr>
                <m:t>(t)</m:t>
              </m:r>
            </m:sup>
          </m:sSubSup>
          <m:r>
            <w:rPr>
              <w:rFonts w:ascii="Cambria Math" w:hAnsi="Cambria Math"/>
              <w:color w:val="000000"/>
              <w:sz w:val="20"/>
            </w:rPr>
            <m:t>=</m:t>
          </m:r>
          <m:nary>
            <m:naryPr>
              <m:chr m:val="∑"/>
              <m:limLoc m:val="undOvr"/>
              <m:ctrlPr>
                <w:rPr>
                  <w:rFonts w:ascii="Cambria Math" w:hAnsi="Cambria Math"/>
                  <w:i/>
                  <w:color w:val="000000"/>
                  <w:sz w:val="20"/>
                </w:rPr>
              </m:ctrlPr>
            </m:naryPr>
            <m:sub>
              <m:r>
                <w:rPr>
                  <w:rFonts w:ascii="Cambria Math" w:hAnsi="Cambria Math"/>
                  <w:color w:val="000000"/>
                  <w:sz w:val="14"/>
                </w:rPr>
                <m:t>k=1</m:t>
              </m:r>
            </m:sub>
            <m:sup>
              <m:r>
                <w:rPr>
                  <w:rFonts w:ascii="Cambria Math" w:hAnsi="Cambria Math"/>
                  <w:color w:val="000000"/>
                  <w:sz w:val="14"/>
                </w:rPr>
                <m:t>t</m:t>
              </m:r>
            </m:sup>
            <m:e>
              <m:sSub>
                <m:sSubPr>
                  <m:ctrlPr>
                    <w:rPr>
                      <w:rFonts w:ascii="Cambria Math" w:hAnsi="Cambria Math"/>
                      <w:i/>
                      <w:color w:val="000000"/>
                      <w:sz w:val="20"/>
                    </w:rPr>
                  </m:ctrlPr>
                </m:sSubPr>
                <m:e>
                  <m:r>
                    <w:rPr>
                      <w:rFonts w:ascii="Cambria Math" w:hAnsi="Cambria Math"/>
                      <w:color w:val="000000"/>
                      <w:sz w:val="20"/>
                    </w:rPr>
                    <m:t>f</m:t>
                  </m:r>
                </m:e>
                <m:sub>
                  <m:r>
                    <w:rPr>
                      <w:rFonts w:ascii="Cambria Math" w:hAnsi="Cambria Math"/>
                      <w:color w:val="000000"/>
                      <w:sz w:val="14"/>
                    </w:rPr>
                    <m:t>k</m:t>
                  </m:r>
                </m:sub>
              </m:sSub>
              <m:d>
                <m:dPr>
                  <m:ctrlPr>
                    <w:rPr>
                      <w:rFonts w:ascii="Cambria Math" w:hAnsi="Cambria Math"/>
                      <w:i/>
                      <w:color w:val="000000"/>
                      <w:sz w:val="20"/>
                    </w:rPr>
                  </m:ctrlPr>
                </m:dPr>
                <m:e>
                  <m:sSub>
                    <m:sSubPr>
                      <m:ctrlPr>
                        <w:rPr>
                          <w:rFonts w:ascii="Cambria Math" w:hAnsi="Cambria Math"/>
                          <w:i/>
                          <w:color w:val="000000"/>
                          <w:sz w:val="20"/>
                        </w:rPr>
                      </m:ctrlPr>
                    </m:sSubPr>
                    <m:e>
                      <m:r>
                        <w:rPr>
                          <w:rFonts w:ascii="Cambria Math" w:hAnsi="Cambria Math"/>
                          <w:color w:val="000000"/>
                          <w:sz w:val="20"/>
                        </w:rPr>
                        <m:t>x</m:t>
                      </m:r>
                    </m:e>
                    <m:sub>
                      <m:r>
                        <w:rPr>
                          <w:rFonts w:ascii="Cambria Math" w:hAnsi="Cambria Math"/>
                          <w:color w:val="000000"/>
                          <w:sz w:val="14"/>
                        </w:rPr>
                        <m:t>i</m:t>
                      </m:r>
                    </m:sub>
                  </m:sSub>
                </m:e>
              </m:d>
              <m:r>
                <w:rPr>
                  <w:rFonts w:ascii="Cambria Math" w:hAnsi="Cambria Math"/>
                  <w:color w:val="000000"/>
                  <w:sz w:val="20"/>
                </w:rPr>
                <m:t>=</m:t>
              </m:r>
              <m:sSubSup>
                <m:sSubSupPr>
                  <m:ctrlPr>
                    <w:rPr>
                      <w:rFonts w:ascii="Cambria Math" w:hAnsi="Cambria Math"/>
                      <w:i/>
                      <w:color w:val="000000"/>
                      <w:sz w:val="20"/>
                    </w:rPr>
                  </m:ctrlPr>
                </m:sSubSupPr>
                <m:e>
                  <m:acc>
                    <m:accPr>
                      <m:ctrlPr>
                        <w:rPr>
                          <w:rFonts w:ascii="Cambria Math" w:hAnsi="Cambria Math"/>
                          <w:color w:val="000000"/>
                          <w:sz w:val="20"/>
                        </w:rPr>
                      </m:ctrlPr>
                    </m:accPr>
                    <m:e>
                      <m:r>
                        <w:rPr>
                          <w:rFonts w:ascii="Cambria Math" w:hAnsi="Cambria Math"/>
                          <w:color w:val="000000"/>
                          <w:sz w:val="20"/>
                        </w:rPr>
                        <m:t>y</m:t>
                      </m:r>
                    </m:e>
                  </m:acc>
                </m:e>
                <m:sub>
                  <m:r>
                    <w:rPr>
                      <w:rFonts w:ascii="Cambria Math" w:hAnsi="Cambria Math"/>
                      <w:color w:val="000000"/>
                      <w:sz w:val="14"/>
                    </w:rPr>
                    <m:t>i</m:t>
                  </m:r>
                </m:sub>
                <m:sup>
                  <m:r>
                    <w:rPr>
                      <w:rFonts w:ascii="Cambria Math" w:hAnsi="Cambria Math"/>
                      <w:color w:val="000000"/>
                      <w:sz w:val="14"/>
                    </w:rPr>
                    <m:t>(t-1)</m:t>
                  </m:r>
                </m:sup>
              </m:sSubSup>
              <m:r>
                <w:rPr>
                  <w:rFonts w:ascii="Cambria Math" w:hAnsi="Cambria Math"/>
                  <w:color w:val="000000"/>
                  <w:sz w:val="20"/>
                </w:rPr>
                <m:t>+</m:t>
              </m:r>
              <m:sSub>
                <m:sSubPr>
                  <m:ctrlPr>
                    <w:rPr>
                      <w:rFonts w:ascii="Cambria Math" w:hAnsi="Cambria Math"/>
                      <w:i/>
                      <w:color w:val="000000"/>
                      <w:sz w:val="20"/>
                    </w:rPr>
                  </m:ctrlPr>
                </m:sSubPr>
                <m:e>
                  <m:r>
                    <w:rPr>
                      <w:rFonts w:ascii="Cambria Math" w:hAnsi="Cambria Math"/>
                      <w:color w:val="000000"/>
                      <w:sz w:val="20"/>
                    </w:rPr>
                    <m:t>f</m:t>
                  </m:r>
                </m:e>
                <m:sub>
                  <m:r>
                    <w:rPr>
                      <w:rFonts w:ascii="Cambria Math" w:hAnsi="Cambria Math"/>
                      <w:color w:val="000000"/>
                      <w:sz w:val="14"/>
                    </w:rPr>
                    <m:t>t</m:t>
                  </m:r>
                </m:sub>
              </m:sSub>
              <m:d>
                <m:dPr>
                  <m:ctrlPr>
                    <w:rPr>
                      <w:rFonts w:ascii="Cambria Math" w:hAnsi="Cambria Math"/>
                      <w:i/>
                      <w:color w:val="000000"/>
                      <w:sz w:val="20"/>
                    </w:rPr>
                  </m:ctrlPr>
                </m:dPr>
                <m:e>
                  <m:sSub>
                    <m:sSubPr>
                      <m:ctrlPr>
                        <w:rPr>
                          <w:rFonts w:ascii="Cambria Math" w:hAnsi="Cambria Math"/>
                          <w:i/>
                          <w:color w:val="000000"/>
                          <w:sz w:val="20"/>
                        </w:rPr>
                      </m:ctrlPr>
                    </m:sSubPr>
                    <m:e>
                      <m:r>
                        <w:rPr>
                          <w:rFonts w:ascii="Cambria Math" w:hAnsi="Cambria Math"/>
                          <w:color w:val="000000"/>
                          <w:sz w:val="20"/>
                        </w:rPr>
                        <m:t>x</m:t>
                      </m:r>
                    </m:e>
                    <m:sub>
                      <m:r>
                        <w:rPr>
                          <w:rFonts w:ascii="Cambria Math" w:hAnsi="Cambria Math"/>
                          <w:color w:val="000000"/>
                          <w:sz w:val="14"/>
                        </w:rPr>
                        <m:t>i</m:t>
                      </m:r>
                    </m:sub>
                  </m:sSub>
                </m:e>
              </m:d>
            </m:e>
          </m:nary>
        </m:oMath>
      </m:oMathPara>
    </w:p>
    <w:p w14:paraId="7B6719D4" w14:textId="77777777" w:rsidR="00F82944" w:rsidRDefault="008D10BD">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For mean squared error to be considered for optimising the objective function, the objective function </w:t>
      </w:r>
      <w:r>
        <w:rPr>
          <w:rFonts w:asciiTheme="minorHAnsi" w:eastAsiaTheme="minorEastAsia" w:hAnsiTheme="minorHAnsi" w:cstheme="minorBidi"/>
          <w:color w:val="FF0000"/>
          <w:sz w:val="22"/>
          <w:szCs w:val="22"/>
        </w:rPr>
        <w:t xml:space="preserve">can be rewrite as (Using </w:t>
      </w:r>
      <w:del w:id="176" w:author="david lo" w:date="2020-12-12T14:07:00Z">
        <w:r w:rsidDel="00146867">
          <w:rPr>
            <w:rFonts w:asciiTheme="minorHAnsi" w:eastAsiaTheme="minorEastAsia" w:hAnsiTheme="minorHAnsi" w:cstheme="minorBidi"/>
            <w:color w:val="FF0000"/>
            <w:sz w:val="22"/>
            <w:szCs w:val="22"/>
          </w:rPr>
          <w:delText xml:space="preserve">Second </w:delText>
        </w:r>
      </w:del>
      <w:ins w:id="177" w:author="david lo" w:date="2020-12-12T14:07:00Z">
        <w:r w:rsidR="00146867">
          <w:rPr>
            <w:rFonts w:asciiTheme="minorHAnsi" w:eastAsiaTheme="minorEastAsia" w:hAnsiTheme="minorHAnsi" w:cstheme="minorBidi"/>
            <w:color w:val="FF0000"/>
            <w:sz w:val="22"/>
            <w:szCs w:val="22"/>
          </w:rPr>
          <w:t xml:space="preserve">second </w:t>
        </w:r>
      </w:ins>
      <w:r>
        <w:rPr>
          <w:rFonts w:asciiTheme="minorHAnsi" w:eastAsiaTheme="minorEastAsia" w:hAnsiTheme="minorHAnsi" w:cstheme="minorBidi"/>
          <w:color w:val="FF0000"/>
          <w:sz w:val="22"/>
          <w:szCs w:val="22"/>
        </w:rPr>
        <w:t xml:space="preserve">order of Taylor Formula and </w:t>
      </w:r>
      <w:del w:id="178" w:author="david lo" w:date="2020-12-12T14:08:00Z">
        <w:r w:rsidDel="00146867">
          <w:rPr>
            <w:rFonts w:asciiTheme="minorHAnsi" w:eastAsiaTheme="minorEastAsia" w:hAnsiTheme="minorHAnsi" w:cstheme="minorBidi"/>
            <w:color w:val="FF0000"/>
            <w:sz w:val="22"/>
            <w:szCs w:val="22"/>
          </w:rPr>
          <w:delText xml:space="preserve">remove </w:delText>
        </w:r>
      </w:del>
      <w:ins w:id="179" w:author="david lo" w:date="2020-12-12T14:08:00Z">
        <w:r w:rsidR="00146867">
          <w:rPr>
            <w:rFonts w:asciiTheme="minorHAnsi" w:eastAsiaTheme="minorEastAsia" w:hAnsiTheme="minorHAnsi" w:cstheme="minorBidi"/>
            <w:color w:val="FF0000"/>
            <w:sz w:val="22"/>
            <w:szCs w:val="22"/>
          </w:rPr>
          <w:t xml:space="preserve">removing </w:t>
        </w:r>
      </w:ins>
      <w:r>
        <w:rPr>
          <w:rFonts w:asciiTheme="minorHAnsi" w:eastAsiaTheme="minorEastAsia" w:hAnsiTheme="minorHAnsi" w:cstheme="minorBidi"/>
          <w:color w:val="FF0000"/>
          <w:sz w:val="22"/>
          <w:szCs w:val="22"/>
        </w:rPr>
        <w:t>all constant</w:t>
      </w:r>
      <w:r>
        <w:rPr>
          <w:rFonts w:asciiTheme="minorHAnsi" w:eastAsia="SimSun" w:hAnsiTheme="minorHAnsi" w:cstheme="minorBidi" w:hint="eastAsia"/>
          <w:color w:val="FF0000"/>
          <w:sz w:val="22"/>
          <w:szCs w:val="22"/>
          <w:lang w:eastAsia="zh-CN"/>
        </w:rPr>
        <w:t>s,</w:t>
      </w:r>
      <w:ins w:id="180" w:author="david lo" w:date="2020-12-12T14:08:00Z">
        <w:r w:rsidR="00146867">
          <w:rPr>
            <w:rFonts w:asciiTheme="minorHAnsi" w:eastAsia="SimSun" w:hAnsiTheme="minorHAnsi" w:cstheme="minorBidi"/>
            <w:color w:val="FF0000"/>
            <w:sz w:val="22"/>
            <w:szCs w:val="22"/>
            <w:lang w:eastAsia="zh-CN"/>
          </w:rPr>
          <w:t xml:space="preserve"> </w:t>
        </w:r>
      </w:ins>
      <w:r>
        <w:rPr>
          <w:rFonts w:asciiTheme="minorHAnsi" w:eastAsia="SimSun" w:hAnsiTheme="minorHAnsi" w:cstheme="minorBidi" w:hint="eastAsia"/>
          <w:color w:val="FF0000"/>
          <w:sz w:val="22"/>
          <w:szCs w:val="22"/>
          <w:lang w:eastAsia="zh-CN"/>
        </w:rPr>
        <w:t>specific objective function at</w:t>
      </w:r>
      <w:ins w:id="181" w:author="david lo" w:date="2020-12-12T14:08:00Z">
        <w:r w:rsidR="00146867">
          <w:rPr>
            <w:rFonts w:asciiTheme="minorHAnsi" w:eastAsia="SimSun" w:hAnsiTheme="minorHAnsi" w:cstheme="minorBidi"/>
            <w:color w:val="FF0000"/>
            <w:sz w:val="22"/>
            <w:szCs w:val="22"/>
            <w:lang w:eastAsia="zh-CN"/>
          </w:rPr>
          <w:t xml:space="preserve"> time</w:t>
        </w:r>
      </w:ins>
      <w:r>
        <w:rPr>
          <w:rFonts w:asciiTheme="minorHAnsi" w:eastAsia="SimSun" w:hAnsiTheme="minorHAnsi" w:cstheme="minorBidi" w:hint="eastAsia"/>
          <w:color w:val="FF0000"/>
          <w:sz w:val="22"/>
          <w:szCs w:val="22"/>
          <w:lang w:eastAsia="zh-CN"/>
        </w:rPr>
        <w:t xml:space="preserve"> step t</w:t>
      </w:r>
      <w:r>
        <w:rPr>
          <w:rFonts w:asciiTheme="minorHAnsi" w:eastAsiaTheme="minorEastAsia" w:hAnsiTheme="minorHAnsi" w:cstheme="minorBidi"/>
          <w:color w:val="FF0000"/>
          <w:sz w:val="22"/>
          <w:szCs w:val="22"/>
        </w:rPr>
        <w:t>)</w:t>
      </w:r>
      <w:r>
        <w:rPr>
          <w:rFonts w:asciiTheme="minorHAnsi" w:eastAsiaTheme="minorEastAsia" w:hAnsiTheme="minorHAnsi" w:cstheme="minorBidi"/>
          <w:sz w:val="22"/>
          <w:szCs w:val="22"/>
        </w:rPr>
        <w:t>:</w:t>
      </w:r>
    </w:p>
    <w:p w14:paraId="3D56DEDD" w14:textId="77777777" w:rsidR="00F82944" w:rsidRDefault="008D10BD">
      <w:pPr>
        <w:rPr>
          <w:sz w:val="40"/>
          <w:szCs w:val="40"/>
        </w:rPr>
      </w:pPr>
      <w:r>
        <w:rPr>
          <w:rFonts w:asciiTheme="minorHAnsi" w:eastAsiaTheme="minorEastAsia" w:hAnsiTheme="minorHAnsi" w:cstheme="minorBidi"/>
          <w:sz w:val="32"/>
          <w:szCs w:val="32"/>
        </w:rPr>
        <w:t>Obj</w:t>
      </w:r>
      <w:r>
        <w:rPr>
          <w:sz w:val="40"/>
          <w:szCs w:val="40"/>
          <w:vertAlign w:val="superscript"/>
        </w:rPr>
        <w:t>(t)</w:t>
      </w:r>
      <w:r>
        <w:rPr>
          <w:sz w:val="40"/>
          <w:szCs w:val="40"/>
        </w:rPr>
        <w:t>=</w:t>
      </w:r>
      <w:r>
        <w:rPr>
          <w:rFonts w:eastAsia="SimSun" w:hint="eastAsia"/>
          <w:sz w:val="40"/>
          <w:szCs w:val="40"/>
          <w:lang w:eastAsia="zh-CN"/>
        </w:rPr>
        <w:t xml:space="preserve"> </w:t>
      </w:r>
      <w:r>
        <w:rPr>
          <w:sz w:val="20"/>
        </w:rPr>
        <w:object w:dxaOrig="3200" w:dyaOrig="680" w14:anchorId="5120A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33.75pt" o:ole="" filled="t">
            <v:imagedata r:id="rId5" o:title=" "/>
          </v:shape>
          <o:OLEObject Type="Embed" ProgID="Package" ShapeID="_x0000_i1025" DrawAspect="Content" ObjectID="_1669291807" r:id="rId6"/>
        </w:object>
      </w:r>
    </w:p>
    <w:p w14:paraId="20D09609" w14:textId="77777777" w:rsidR="00F82944" w:rsidRDefault="008D10BD">
      <w:pPr>
        <w:rPr>
          <w:rFonts w:asciiTheme="minorHAnsi" w:eastAsiaTheme="minorEastAsia" w:hAnsiTheme="minorHAnsi" w:cstheme="minorBidi"/>
          <w:sz w:val="22"/>
          <w:szCs w:val="22"/>
          <w:lang w:eastAsia="zh-CN"/>
        </w:rPr>
      </w:pPr>
      <w:r>
        <w:rPr>
          <w:rFonts w:asciiTheme="minorHAnsi" w:eastAsiaTheme="minorEastAsia" w:hAnsiTheme="minorHAnsi" w:cstheme="minorBidi" w:hint="eastAsia"/>
          <w:sz w:val="22"/>
          <w:szCs w:val="22"/>
          <w:lang w:eastAsia="zh-CN"/>
        </w:rPr>
        <w:lastRenderedPageBreak/>
        <w:t>Where h</w:t>
      </w:r>
      <w:r>
        <w:rPr>
          <w:rFonts w:asciiTheme="minorHAnsi" w:eastAsiaTheme="minorEastAsia" w:hAnsiTheme="minorHAnsi" w:cstheme="minorBidi" w:hint="eastAsia"/>
          <w:sz w:val="22"/>
          <w:szCs w:val="22"/>
          <w:vertAlign w:val="subscript"/>
          <w:lang w:eastAsia="zh-CN"/>
        </w:rPr>
        <w:t>i</w:t>
      </w:r>
      <w:r>
        <w:rPr>
          <w:rFonts w:asciiTheme="minorHAnsi" w:eastAsiaTheme="minorEastAsia" w:hAnsiTheme="minorHAnsi" w:cstheme="minorBidi" w:hint="eastAsia"/>
          <w:sz w:val="22"/>
          <w:szCs w:val="22"/>
          <w:lang w:eastAsia="zh-CN"/>
        </w:rPr>
        <w:t xml:space="preserve"> and g</w:t>
      </w:r>
      <w:r>
        <w:rPr>
          <w:rFonts w:asciiTheme="minorHAnsi" w:eastAsiaTheme="minorEastAsia" w:hAnsiTheme="minorHAnsi" w:cstheme="minorBidi" w:hint="eastAsia"/>
          <w:sz w:val="22"/>
          <w:szCs w:val="22"/>
          <w:vertAlign w:val="subscript"/>
          <w:lang w:eastAsia="zh-CN"/>
        </w:rPr>
        <w:t>i</w:t>
      </w:r>
      <w:r>
        <w:rPr>
          <w:rFonts w:asciiTheme="minorHAnsi" w:eastAsiaTheme="minorEastAsia" w:hAnsiTheme="minorHAnsi" w:cstheme="minorBidi" w:hint="eastAsia"/>
          <w:sz w:val="22"/>
          <w:szCs w:val="22"/>
          <w:lang w:eastAsia="zh-CN"/>
        </w:rPr>
        <w:t xml:space="preserve"> are defined as:</w:t>
      </w:r>
    </w:p>
    <w:p w14:paraId="7D188D70" w14:textId="77777777" w:rsidR="00F82944" w:rsidRDefault="008D10BD">
      <w:pPr>
        <w:ind w:firstLine="600"/>
        <w:rPr>
          <w:rFonts w:asciiTheme="minorHAnsi" w:eastAsiaTheme="minorEastAsia" w:hAnsiTheme="minorHAnsi" w:cstheme="minorBidi"/>
          <w:sz w:val="22"/>
          <w:szCs w:val="22"/>
          <w:lang w:eastAsia="zh-CN"/>
        </w:rPr>
      </w:pPr>
      <w:r>
        <w:rPr>
          <w:sz w:val="20"/>
        </w:rPr>
        <w:object w:dxaOrig="1980" w:dyaOrig="720" w14:anchorId="34CA749C">
          <v:shape id="_x0000_i1026" type="#_x0000_t75" style="width:99pt;height:36pt" o:ole="" filled="t">
            <v:imagedata r:id="rId7" o:title=" "/>
          </v:shape>
          <o:OLEObject Type="Embed" ProgID="Package" ShapeID="_x0000_i1026" DrawAspect="Content" ObjectID="_1669291808" r:id="rId8"/>
        </w:object>
      </w:r>
    </w:p>
    <w:p w14:paraId="4BDDF786" w14:textId="77777777" w:rsidR="00F82944" w:rsidRDefault="008D10BD">
      <w:pPr>
        <w:ind w:firstLine="600"/>
        <w:rPr>
          <w:rFonts w:asciiTheme="minorHAnsi" w:eastAsiaTheme="minorEastAsia" w:hAnsiTheme="minorHAnsi" w:cstheme="minorBidi"/>
          <w:sz w:val="22"/>
          <w:szCs w:val="22"/>
          <w:lang w:eastAsia="zh-CN"/>
        </w:rPr>
      </w:pPr>
      <w:r>
        <w:rPr>
          <w:sz w:val="20"/>
        </w:rPr>
        <w:object w:dxaOrig="2000" w:dyaOrig="720" w14:anchorId="59660EE5">
          <v:shape id="_x0000_i1027" type="#_x0000_t75" style="width:99.75pt;height:36pt" o:ole="" filled="t">
            <v:imagedata r:id="rId9" o:title=" "/>
          </v:shape>
          <o:OLEObject Type="Embed" ProgID="Package" ShapeID="_x0000_i1027" DrawAspect="Content" ObjectID="_1669291809" r:id="rId10"/>
        </w:object>
      </w:r>
    </w:p>
    <w:p w14:paraId="788DB01E" w14:textId="77777777" w:rsidR="00F82944" w:rsidRPr="00146867" w:rsidRDefault="008D10BD">
      <w:pPr>
        <w:pStyle w:val="Web"/>
        <w:spacing w:after="160"/>
        <w:jc w:val="both"/>
        <w:rPr>
          <w:rFonts w:asciiTheme="minorHAnsi" w:eastAsiaTheme="minorEastAsia" w:hAnsiTheme="minorHAnsi" w:cstheme="minorBidi"/>
          <w:sz w:val="22"/>
          <w:szCs w:val="22"/>
          <w:lang w:eastAsia="zh-TW"/>
          <w:rPrChange w:id="182" w:author="david lo" w:date="2020-12-12T14:08:00Z">
            <w:rPr>
              <w:rFonts w:hAnsi="Calibri" w:cs="Calibri"/>
              <w:sz w:val="22"/>
              <w:szCs w:val="22"/>
            </w:rPr>
          </w:rPrChange>
        </w:rPr>
      </w:pPr>
      <w:r w:rsidRPr="00146867">
        <w:rPr>
          <w:rFonts w:asciiTheme="minorHAnsi" w:eastAsiaTheme="minorEastAsia" w:hAnsiTheme="minorHAnsi" w:cstheme="minorBidi"/>
          <w:sz w:val="22"/>
          <w:szCs w:val="22"/>
          <w:lang w:eastAsia="zh-TW"/>
          <w:rPrChange w:id="183" w:author="david lo" w:date="2020-12-12T14:08:00Z">
            <w:rPr>
              <w:rFonts w:hAnsi="Calibri" w:cs="Calibri"/>
              <w:sz w:val="22"/>
              <w:szCs w:val="22"/>
            </w:rPr>
          </w:rPrChange>
        </w:rPr>
        <w:t>It is important to regularise the learning objective to prevent overfitting. The complexity is defined by:</w:t>
      </w:r>
    </w:p>
    <w:p w14:paraId="6EAA5B64" w14:textId="77777777" w:rsidR="00F82944" w:rsidRDefault="008D10BD">
      <w:pPr>
        <w:pStyle w:val="Web"/>
        <w:spacing w:after="160"/>
        <w:ind w:firstLine="500"/>
        <w:jc w:val="both"/>
        <w:rPr>
          <w:rFonts w:eastAsia="SimSun" w:hAnsi="Calibri" w:cs="Calibri"/>
          <w:sz w:val="22"/>
          <w:szCs w:val="22"/>
        </w:rPr>
      </w:pPr>
      <w:r>
        <w:rPr>
          <w:sz w:val="20"/>
        </w:rPr>
        <w:object w:dxaOrig="2100" w:dyaOrig="700" w14:anchorId="3AA57BE2">
          <v:shape id="_x0000_i1028" type="#_x0000_t75" style="width:105pt;height:35.25pt" o:ole="" filled="t">
            <v:imagedata r:id="rId11" o:title=" "/>
          </v:shape>
          <o:OLEObject Type="Embed" ProgID="Package" ShapeID="_x0000_i1028" DrawAspect="Content" ObjectID="_1669291810" r:id="rId12"/>
        </w:object>
      </w:r>
    </w:p>
    <w:p w14:paraId="687FECAB" w14:textId="77777777" w:rsidR="00F82944" w:rsidRPr="00146867" w:rsidRDefault="008D10BD">
      <w:pPr>
        <w:pStyle w:val="Web"/>
        <w:spacing w:after="160"/>
        <w:jc w:val="both"/>
        <w:rPr>
          <w:rFonts w:asciiTheme="minorHAnsi" w:eastAsiaTheme="minorEastAsia" w:hAnsiTheme="minorHAnsi" w:cstheme="minorBidi"/>
          <w:sz w:val="22"/>
          <w:szCs w:val="22"/>
          <w:lang w:eastAsia="zh-TW"/>
          <w:rPrChange w:id="184" w:author="david lo" w:date="2020-12-12T14:08:00Z">
            <w:rPr>
              <w:rFonts w:eastAsia="SimSun" w:hAnsi="Calibri" w:cs="Calibri"/>
              <w:sz w:val="22"/>
              <w:szCs w:val="22"/>
            </w:rPr>
          </w:rPrChange>
        </w:rPr>
      </w:pPr>
      <w:r w:rsidRPr="00146867">
        <w:rPr>
          <w:rFonts w:asciiTheme="minorHAnsi" w:eastAsiaTheme="minorEastAsia" w:hAnsiTheme="minorHAnsi" w:cstheme="minorBidi"/>
          <w:sz w:val="22"/>
          <w:szCs w:val="22"/>
          <w:lang w:eastAsia="zh-TW"/>
          <w:rPrChange w:id="185" w:author="david lo" w:date="2020-12-12T14:08:00Z">
            <w:rPr>
              <w:rFonts w:hAnsi="Calibri" w:cs="Calibri"/>
              <w:sz w:val="22"/>
              <w:szCs w:val="22"/>
            </w:rPr>
          </w:rPrChange>
        </w:rPr>
        <w:t>We need to define the complexity of the tree Ω(f). In order to do so, let us first refine the definition of the tree f</w:t>
      </w:r>
      <w:r w:rsidRPr="00146867">
        <w:rPr>
          <w:rFonts w:asciiTheme="minorHAnsi" w:eastAsiaTheme="minorEastAsia" w:hAnsiTheme="minorHAnsi" w:cstheme="minorBidi"/>
          <w:sz w:val="22"/>
          <w:szCs w:val="22"/>
          <w:vertAlign w:val="subscript"/>
          <w:lang w:eastAsia="zh-TW"/>
          <w:rPrChange w:id="186" w:author="david lo" w:date="2020-12-12T14:08:00Z">
            <w:rPr>
              <w:rFonts w:eastAsia="SimSun" w:hAnsi="Calibri" w:cs="Calibri"/>
              <w:sz w:val="22"/>
              <w:szCs w:val="22"/>
              <w:vertAlign w:val="subscript"/>
            </w:rPr>
          </w:rPrChange>
        </w:rPr>
        <w:t>t</w:t>
      </w:r>
      <w:r w:rsidRPr="00146867">
        <w:rPr>
          <w:rFonts w:asciiTheme="minorHAnsi" w:eastAsiaTheme="minorEastAsia" w:hAnsiTheme="minorHAnsi" w:cstheme="minorBidi"/>
          <w:sz w:val="22"/>
          <w:szCs w:val="22"/>
          <w:lang w:eastAsia="zh-TW"/>
          <w:rPrChange w:id="187" w:author="david lo" w:date="2020-12-12T14:08:00Z">
            <w:rPr>
              <w:rFonts w:hAnsi="Calibri" w:cs="Calibri"/>
              <w:sz w:val="22"/>
              <w:szCs w:val="22"/>
            </w:rPr>
          </w:rPrChange>
        </w:rPr>
        <w:t>(x)</w:t>
      </w:r>
      <w:r w:rsidRPr="00146867">
        <w:rPr>
          <w:rFonts w:asciiTheme="minorHAnsi" w:eastAsiaTheme="minorEastAsia" w:hAnsiTheme="minorHAnsi" w:cstheme="minorBidi"/>
          <w:sz w:val="22"/>
          <w:szCs w:val="22"/>
          <w:lang w:eastAsia="zh-TW"/>
          <w:rPrChange w:id="188" w:author="david lo" w:date="2020-12-12T14:08:00Z">
            <w:rPr>
              <w:rFonts w:eastAsia="SimSun" w:hAnsi="Calibri" w:cs="Calibri"/>
              <w:sz w:val="22"/>
              <w:szCs w:val="22"/>
            </w:rPr>
          </w:rPrChange>
        </w:rPr>
        <w:t xml:space="preserve"> </w:t>
      </w:r>
      <w:r w:rsidRPr="00146867">
        <w:rPr>
          <w:rFonts w:asciiTheme="minorHAnsi" w:eastAsiaTheme="minorEastAsia" w:hAnsiTheme="minorHAnsi" w:cstheme="minorBidi"/>
          <w:sz w:val="22"/>
          <w:szCs w:val="22"/>
          <w:lang w:eastAsia="zh-TW"/>
          <w:rPrChange w:id="189" w:author="david lo" w:date="2020-12-12T14:08:00Z">
            <w:rPr>
              <w:rFonts w:hAnsi="Calibri" w:cs="Calibri"/>
              <w:sz w:val="22"/>
              <w:szCs w:val="22"/>
            </w:rPr>
          </w:rPrChange>
        </w:rPr>
        <w:t>as</w:t>
      </w:r>
      <w:r w:rsidRPr="00146867">
        <w:rPr>
          <w:rFonts w:asciiTheme="minorHAnsi" w:eastAsiaTheme="minorEastAsia" w:hAnsiTheme="minorHAnsi" w:cstheme="minorBidi"/>
          <w:sz w:val="22"/>
          <w:szCs w:val="22"/>
          <w:lang w:eastAsia="zh-TW"/>
          <w:rPrChange w:id="190" w:author="david lo" w:date="2020-12-12T14:08:00Z">
            <w:rPr>
              <w:rFonts w:eastAsia="SimSun" w:hAnsi="Calibri" w:cs="Calibri"/>
              <w:sz w:val="22"/>
              <w:szCs w:val="22"/>
            </w:rPr>
          </w:rPrChange>
        </w:rPr>
        <w:t>:</w:t>
      </w:r>
    </w:p>
    <w:p w14:paraId="0EA73F41" w14:textId="77777777" w:rsidR="00F82944" w:rsidRDefault="008D10BD">
      <w:pPr>
        <w:pStyle w:val="Web"/>
        <w:spacing w:after="160"/>
        <w:jc w:val="both"/>
        <w:rPr>
          <w:rFonts w:eastAsia="SimSun" w:hAnsi="Calibri" w:cs="Calibri"/>
          <w:sz w:val="22"/>
          <w:szCs w:val="22"/>
        </w:rPr>
      </w:pPr>
      <w:r>
        <w:rPr>
          <w:rFonts w:eastAsia="SimSun" w:hAnsi="Calibri" w:cs="Calibri" w:hint="eastAsia"/>
          <w:sz w:val="22"/>
          <w:szCs w:val="22"/>
        </w:rPr>
        <w:t xml:space="preserve">          </w:t>
      </w:r>
      <w:r>
        <w:rPr>
          <w:rFonts w:hAnsi="Calibri" w:cs="Calibri"/>
          <w:sz w:val="22"/>
          <w:szCs w:val="22"/>
        </w:rPr>
        <w:t> f</w:t>
      </w:r>
      <w:r>
        <w:rPr>
          <w:rFonts w:eastAsia="SimSun" w:hAnsi="Calibri" w:cs="Calibri" w:hint="eastAsia"/>
          <w:sz w:val="22"/>
          <w:szCs w:val="22"/>
          <w:vertAlign w:val="subscript"/>
        </w:rPr>
        <w:t>t</w:t>
      </w:r>
      <w:r>
        <w:rPr>
          <w:rFonts w:hAnsi="Calibri" w:cs="Calibri"/>
          <w:sz w:val="22"/>
          <w:szCs w:val="22"/>
        </w:rPr>
        <w:t>(x)</w:t>
      </w:r>
      <w:r>
        <w:rPr>
          <w:rFonts w:eastAsia="SimSun" w:hAnsi="Calibri" w:cs="Calibri" w:hint="eastAsia"/>
          <w:sz w:val="22"/>
          <w:szCs w:val="22"/>
        </w:rPr>
        <w:t xml:space="preserve"> =</w:t>
      </w:r>
      <w:r>
        <w:rPr>
          <w:sz w:val="20"/>
        </w:rPr>
        <w:object w:dxaOrig="498" w:dyaOrig="380" w14:anchorId="6E85FA25">
          <v:shape id="_x0000_i1029" type="#_x0000_t75" style="width:24.75pt;height:18.75pt" o:ole="" filled="t">
            <v:imagedata r:id="rId13" o:title=" "/>
          </v:shape>
          <o:OLEObject Type="Embed" ProgID="Package" ShapeID="_x0000_i1029" DrawAspect="Content" ObjectID="_1669291811" r:id="rId14"/>
        </w:object>
      </w:r>
      <w:r>
        <w:rPr>
          <w:rFonts w:eastAsia="SimSun" w:hAnsi="Calibri" w:cs="Calibri" w:hint="eastAsia"/>
          <w:sz w:val="22"/>
          <w:szCs w:val="22"/>
        </w:rPr>
        <w:t xml:space="preserve"> , </w:t>
      </w:r>
      <w:r>
        <w:rPr>
          <w:sz w:val="20"/>
        </w:rPr>
        <w:object w:dxaOrig="740" w:dyaOrig="320" w14:anchorId="1E46BCC5">
          <v:shape id="_x0000_i1030" type="#_x0000_t75" style="width:36.75pt;height:15.75pt" o:ole="" filled="t">
            <v:imagedata r:id="rId15" o:title=" "/>
          </v:shape>
          <o:OLEObject Type="Embed" ProgID="Package" ShapeID="_x0000_i1030" DrawAspect="Content" ObjectID="_1669291812" r:id="rId16"/>
        </w:object>
      </w:r>
      <w:r>
        <w:rPr>
          <w:rFonts w:eastAsia="SimSun" w:hAnsi="Calibri" w:cs="Calibri" w:hint="eastAsia"/>
          <w:sz w:val="22"/>
          <w:szCs w:val="22"/>
        </w:rPr>
        <w:t>,q:</w:t>
      </w:r>
      <w:r>
        <w:rPr>
          <w:sz w:val="20"/>
        </w:rPr>
        <w:object w:dxaOrig="340" w:dyaOrig="320" w14:anchorId="2B27B9CD">
          <v:shape id="_x0000_i1031" type="#_x0000_t75" style="width:17.25pt;height:15.75pt" o:ole="" filled="t">
            <v:imagedata r:id="rId17" o:title=" "/>
          </v:shape>
          <o:OLEObject Type="Embed" ProgID="Package" ShapeID="_x0000_i1031" DrawAspect="Content" ObjectID="_1669291813" r:id="rId18"/>
        </w:object>
      </w:r>
      <w:r>
        <w:rPr>
          <w:sz w:val="20"/>
        </w:rPr>
        <w:object w:dxaOrig="300" w:dyaOrig="220" w14:anchorId="440997C6">
          <v:shape id="_x0000_i1032" type="#_x0000_t75" style="width:15pt;height:11.25pt" o:ole="" filled="t">
            <v:imagedata r:id="rId19" o:title=" "/>
          </v:shape>
          <o:OLEObject Type="Embed" ProgID="Package" ShapeID="_x0000_i1032" DrawAspect="Content" ObjectID="_1669291814" r:id="rId20"/>
        </w:object>
      </w:r>
      <w:r>
        <w:rPr>
          <w:rFonts w:eastAsia="SimSun" w:hAnsi="Calibri" w:cs="Calibri" w:hint="eastAsia"/>
          <w:sz w:val="22"/>
          <w:szCs w:val="22"/>
        </w:rPr>
        <w:t>{1,2,...,T}.</w:t>
      </w:r>
    </w:p>
    <w:p w14:paraId="718880CE" w14:textId="77777777" w:rsidR="00F82944" w:rsidRPr="00146867" w:rsidRDefault="008D10BD">
      <w:pPr>
        <w:pStyle w:val="Web"/>
        <w:spacing w:after="160"/>
        <w:jc w:val="both"/>
        <w:rPr>
          <w:rFonts w:asciiTheme="minorHAnsi" w:eastAsiaTheme="minorEastAsia" w:hAnsiTheme="minorHAnsi" w:cstheme="minorBidi"/>
          <w:sz w:val="22"/>
          <w:szCs w:val="22"/>
          <w:lang w:eastAsia="zh-TW"/>
          <w:rPrChange w:id="191" w:author="david lo" w:date="2020-12-12T14:08:00Z">
            <w:rPr>
              <w:rFonts w:eastAsia="SimSun" w:hAnsi="Calibri" w:cs="Calibri"/>
              <w:sz w:val="22"/>
              <w:szCs w:val="22"/>
            </w:rPr>
          </w:rPrChange>
        </w:rPr>
      </w:pPr>
      <w:r w:rsidRPr="00146867">
        <w:rPr>
          <w:rFonts w:asciiTheme="minorHAnsi" w:eastAsiaTheme="minorEastAsia" w:hAnsiTheme="minorHAnsi" w:cstheme="minorBidi"/>
          <w:sz w:val="22"/>
          <w:szCs w:val="22"/>
          <w:lang w:eastAsia="zh-TW"/>
          <w:rPrChange w:id="192" w:author="david lo" w:date="2020-12-12T14:08:00Z">
            <w:rPr>
              <w:rFonts w:eastAsia="SimSun" w:hAnsi="Calibri" w:cs="Calibri"/>
              <w:sz w:val="22"/>
              <w:szCs w:val="22"/>
            </w:rPr>
          </w:rPrChange>
        </w:rPr>
        <w:t>Re-formulating the tree model,</w:t>
      </w:r>
      <w:ins w:id="193" w:author="david lo" w:date="2020-12-12T14:08:00Z">
        <w:r w:rsidR="00146867">
          <w:rPr>
            <w:rFonts w:asciiTheme="minorHAnsi" w:eastAsiaTheme="minorEastAsia" w:hAnsiTheme="minorHAnsi" w:cstheme="minorBidi"/>
            <w:sz w:val="22"/>
            <w:szCs w:val="22"/>
            <w:lang w:eastAsia="zh-TW"/>
          </w:rPr>
          <w:t xml:space="preserve"> </w:t>
        </w:r>
      </w:ins>
      <w:r w:rsidRPr="00146867">
        <w:rPr>
          <w:rFonts w:asciiTheme="minorHAnsi" w:eastAsiaTheme="minorEastAsia" w:hAnsiTheme="minorHAnsi" w:cstheme="minorBidi"/>
          <w:sz w:val="22"/>
          <w:szCs w:val="22"/>
          <w:lang w:eastAsia="zh-TW"/>
          <w:rPrChange w:id="194" w:author="david lo" w:date="2020-12-12T14:08:00Z">
            <w:rPr>
              <w:rFonts w:eastAsia="SimSun" w:hAnsi="Calibri" w:cs="Calibri"/>
              <w:sz w:val="22"/>
              <w:szCs w:val="22"/>
            </w:rPr>
          </w:rPrChange>
        </w:rPr>
        <w:t>we can obtain:</w:t>
      </w:r>
    </w:p>
    <w:p w14:paraId="1CC25CA5" w14:textId="77777777" w:rsidR="00F82944" w:rsidRDefault="008D10BD">
      <w:pPr>
        <w:pStyle w:val="Web"/>
        <w:spacing w:after="160"/>
        <w:ind w:firstLine="400"/>
        <w:jc w:val="both"/>
        <w:rPr>
          <w:rFonts w:cs="Segoe UI"/>
          <w:sz w:val="40"/>
          <w:szCs w:val="40"/>
          <w:vertAlign w:val="superscript"/>
        </w:rPr>
      </w:pPr>
      <w:r>
        <w:rPr>
          <w:rFonts w:asciiTheme="minorHAnsi" w:eastAsiaTheme="minorEastAsia" w:hAnsiTheme="minorHAnsi" w:cstheme="minorBidi"/>
          <w:sz w:val="32"/>
          <w:szCs w:val="32"/>
        </w:rPr>
        <w:t>Obj</w:t>
      </w:r>
      <w:r>
        <w:rPr>
          <w:rFonts w:cs="Segoe UI"/>
          <w:sz w:val="40"/>
          <w:szCs w:val="40"/>
          <w:vertAlign w:val="superscript"/>
        </w:rPr>
        <w:t>(t)</w:t>
      </w:r>
      <w:r>
        <w:rPr>
          <w:sz w:val="20"/>
        </w:rPr>
        <w:object w:dxaOrig="200" w:dyaOrig="200" w14:anchorId="57BDC3A0">
          <v:shape id="_x0000_i1033" type="#_x0000_t75" style="width:9.75pt;height:9.75pt" o:ole="" filled="t">
            <v:imagedata r:id="rId21" o:title=" "/>
          </v:shape>
          <o:OLEObject Type="Embed" ProgID="Package" ShapeID="_x0000_i1033" DrawAspect="Content" ObjectID="_1669291815" r:id="rId22"/>
        </w:object>
      </w:r>
      <w:r>
        <w:rPr>
          <w:sz w:val="20"/>
        </w:rPr>
        <w:object w:dxaOrig="3820" w:dyaOrig="700" w14:anchorId="0B24DCA7">
          <v:shape id="_x0000_i1034" type="#_x0000_t75" style="width:191.25pt;height:35.25pt" o:ole="" filled="t">
            <v:imagedata r:id="rId23" o:title=" "/>
          </v:shape>
          <o:OLEObject Type="Embed" ProgID="Package" ShapeID="_x0000_i1034" DrawAspect="Content" ObjectID="_1669291816" r:id="rId24"/>
        </w:object>
      </w:r>
    </w:p>
    <w:p w14:paraId="2D63583C" w14:textId="77777777" w:rsidR="00F82944" w:rsidRDefault="008D10BD">
      <w:pPr>
        <w:pStyle w:val="Web"/>
        <w:spacing w:after="160"/>
        <w:jc w:val="both"/>
        <w:rPr>
          <w:rFonts w:eastAsia="SimSun" w:cs="Segoe UI"/>
          <w:sz w:val="40"/>
          <w:szCs w:val="40"/>
          <w:vertAlign w:val="superscript"/>
        </w:rPr>
      </w:pPr>
      <w:r>
        <w:rPr>
          <w:rFonts w:eastAsia="SimSun" w:cs="Segoe UI" w:hint="eastAsia"/>
          <w:sz w:val="40"/>
          <w:szCs w:val="40"/>
          <w:vertAlign w:val="superscript"/>
        </w:rPr>
        <w:t xml:space="preserve">                =</w:t>
      </w:r>
      <w:r>
        <w:rPr>
          <w:sz w:val="20"/>
        </w:rPr>
        <w:object w:dxaOrig="3540" w:dyaOrig="740" w14:anchorId="26B8E869">
          <v:shape id="_x0000_i1035" type="#_x0000_t75" style="width:177pt;height:36.75pt" o:ole="" filled="t">
            <v:imagedata r:id="rId25" o:title=" "/>
          </v:shape>
          <o:OLEObject Type="Embed" ProgID="Package" ShapeID="_x0000_i1035" DrawAspect="Content" ObjectID="_1669291817" r:id="rId26"/>
        </w:object>
      </w:r>
    </w:p>
    <w:p w14:paraId="344B882E" w14:textId="77777777" w:rsidR="00F82944" w:rsidRDefault="008D10BD">
      <w:pPr>
        <w:pStyle w:val="Web"/>
        <w:spacing w:after="160"/>
        <w:jc w:val="both"/>
        <w:rPr>
          <w:rFonts w:ascii="Open Sans" w:eastAsia="Open Sans" w:hAnsi="Open Sans" w:cs="Open Sans"/>
          <w:caps/>
          <w:color w:val="333333"/>
          <w:sz w:val="16"/>
          <w:szCs w:val="16"/>
          <w:shd w:val="clear" w:color="auto" w:fill="FFFFFF"/>
        </w:rPr>
      </w:pPr>
      <w:r w:rsidRPr="00146867">
        <w:rPr>
          <w:rFonts w:asciiTheme="minorHAnsi" w:eastAsiaTheme="minorEastAsia" w:hAnsiTheme="minorHAnsi" w:cstheme="minorBidi"/>
          <w:sz w:val="22"/>
          <w:szCs w:val="22"/>
          <w:lang w:eastAsia="zh-TW"/>
          <w:rPrChange w:id="195" w:author="david lo" w:date="2020-12-12T14:09:00Z">
            <w:rPr>
              <w:rFonts w:hAnsi="Calibri" w:cs="Calibri"/>
              <w:sz w:val="22"/>
              <w:szCs w:val="22"/>
            </w:rPr>
          </w:rPrChange>
        </w:rPr>
        <w:t>where I</w:t>
      </w:r>
      <w:r w:rsidRPr="00146867">
        <w:rPr>
          <w:rFonts w:asciiTheme="minorHAnsi" w:eastAsiaTheme="minorEastAsia" w:hAnsiTheme="minorHAnsi" w:cstheme="minorBidi"/>
          <w:sz w:val="22"/>
          <w:szCs w:val="22"/>
          <w:vertAlign w:val="subscript"/>
          <w:lang w:eastAsia="zh-TW"/>
          <w:rPrChange w:id="196" w:author="david lo" w:date="2020-12-12T14:09:00Z">
            <w:rPr>
              <w:rFonts w:hAnsi="Calibri" w:cs="Calibri"/>
              <w:sz w:val="22"/>
              <w:szCs w:val="22"/>
            </w:rPr>
          </w:rPrChange>
        </w:rPr>
        <w:t>j</w:t>
      </w:r>
      <w:r w:rsidRPr="00146867">
        <w:rPr>
          <w:rFonts w:asciiTheme="minorHAnsi" w:eastAsiaTheme="minorEastAsia" w:hAnsiTheme="minorHAnsi" w:cstheme="minorBidi"/>
          <w:sz w:val="22"/>
          <w:szCs w:val="22"/>
          <w:lang w:eastAsia="zh-TW"/>
          <w:rPrChange w:id="197" w:author="david lo" w:date="2020-12-12T14:09:00Z">
            <w:rPr>
              <w:rFonts w:hAnsi="Calibri" w:cs="Calibri"/>
              <w:sz w:val="22"/>
              <w:szCs w:val="22"/>
            </w:rPr>
          </w:rPrChange>
        </w:rPr>
        <w:t>={i|q(x</w:t>
      </w:r>
      <w:r w:rsidRPr="00146867">
        <w:rPr>
          <w:rFonts w:asciiTheme="minorHAnsi" w:eastAsiaTheme="minorEastAsia" w:hAnsiTheme="minorHAnsi" w:cstheme="minorBidi"/>
          <w:sz w:val="22"/>
          <w:szCs w:val="22"/>
          <w:vertAlign w:val="subscript"/>
          <w:lang w:eastAsia="zh-TW"/>
          <w:rPrChange w:id="198" w:author="david lo" w:date="2020-12-12T14:09:00Z">
            <w:rPr>
              <w:rFonts w:hAnsi="Calibri" w:cs="Calibri"/>
              <w:sz w:val="22"/>
              <w:szCs w:val="22"/>
            </w:rPr>
          </w:rPrChange>
        </w:rPr>
        <w:t>i</w:t>
      </w:r>
      <w:r w:rsidRPr="00146867">
        <w:rPr>
          <w:rFonts w:asciiTheme="minorHAnsi" w:eastAsiaTheme="minorEastAsia" w:hAnsiTheme="minorHAnsi" w:cstheme="minorBidi"/>
          <w:sz w:val="22"/>
          <w:szCs w:val="22"/>
          <w:lang w:eastAsia="zh-TW"/>
          <w:rPrChange w:id="199" w:author="david lo" w:date="2020-12-12T14:09:00Z">
            <w:rPr>
              <w:rFonts w:hAnsi="Calibri" w:cs="Calibri"/>
              <w:sz w:val="22"/>
              <w:szCs w:val="22"/>
            </w:rPr>
          </w:rPrChange>
        </w:rPr>
        <w:t>)=j} is the set of indices of data points assigned to the j-th leaf. Notice that in the second line we have changed the index of the summation because all the data points on the same leaf get the same score. We could further compress the expression by defining</w:t>
      </w:r>
      <w:r>
        <w:rPr>
          <w:rFonts w:hAnsi="Calibri" w:cs="Calibri" w:hint="eastAsia"/>
          <w:sz w:val="22"/>
          <w:szCs w:val="22"/>
        </w:rPr>
        <w:t xml:space="preserve"> </w:t>
      </w:r>
      <w:r>
        <w:rPr>
          <w:sz w:val="20"/>
          <w:shd w:val="clear" w:color="auto" w:fill="FFFFFF"/>
        </w:rPr>
        <w:object w:dxaOrig="1400" w:dyaOrig="460" w14:anchorId="7EEBAA08">
          <v:shape id="_x0000_i1036" type="#_x0000_t75" style="width:69.75pt;height:23.25pt" o:ole="" filled="t">
            <v:imagedata r:id="rId27" o:title=" "/>
          </v:shape>
          <o:OLEObject Type="Embed" ProgID="Package" ShapeID="_x0000_i1036" DrawAspect="Content" ObjectID="_1669291818" r:id="rId28"/>
        </w:object>
      </w:r>
      <w:r>
        <w:rPr>
          <w:rFonts w:hAnsi="Calibri" w:cs="Calibri" w:hint="eastAsia"/>
          <w:sz w:val="22"/>
          <w:szCs w:val="22"/>
        </w:rPr>
        <w:t xml:space="preserve">and </w:t>
      </w:r>
      <w:r>
        <w:rPr>
          <w:sz w:val="20"/>
          <w:shd w:val="clear" w:color="auto" w:fill="FFFFFF"/>
        </w:rPr>
        <w:object w:dxaOrig="1218" w:dyaOrig="460" w14:anchorId="17E6EC80">
          <v:shape id="_x0000_i1037" type="#_x0000_t75" style="width:60.75pt;height:23.25pt" o:ole="" filled="t">
            <v:imagedata r:id="rId29" o:title=" "/>
          </v:shape>
          <o:OLEObject Type="Embed" ProgID="Package" ShapeID="_x0000_i1037" DrawAspect="Content" ObjectID="_1669291819" r:id="rId30"/>
        </w:object>
      </w:r>
      <w:r>
        <w:rPr>
          <w:rFonts w:ascii="Open Sans" w:eastAsia="Open Sans" w:hAnsi="Open Sans" w:cs="Open Sans"/>
          <w:caps/>
          <w:color w:val="333333"/>
          <w:sz w:val="16"/>
          <w:szCs w:val="16"/>
          <w:shd w:val="clear" w:color="auto" w:fill="FFFFFF"/>
        </w:rPr>
        <w:t>:</w:t>
      </w:r>
    </w:p>
    <w:p w14:paraId="0495FE8F" w14:textId="77777777" w:rsidR="00F82944" w:rsidRDefault="008D10BD">
      <w:pPr>
        <w:pStyle w:val="Web"/>
        <w:spacing w:after="160"/>
        <w:ind w:firstLine="600"/>
        <w:jc w:val="both"/>
        <w:rPr>
          <w:rFonts w:eastAsia="SimSun" w:cs="Segoe UI"/>
          <w:sz w:val="40"/>
          <w:szCs w:val="40"/>
          <w:vertAlign w:val="superscript"/>
        </w:rPr>
      </w:pPr>
      <w:r>
        <w:rPr>
          <w:rFonts w:asciiTheme="minorHAnsi" w:eastAsiaTheme="minorEastAsia" w:hAnsiTheme="minorHAnsi" w:cstheme="minorBidi"/>
          <w:sz w:val="32"/>
          <w:szCs w:val="32"/>
        </w:rPr>
        <w:t>Obj</w:t>
      </w:r>
      <w:r>
        <w:rPr>
          <w:rFonts w:cs="Segoe UI"/>
          <w:sz w:val="40"/>
          <w:szCs w:val="40"/>
          <w:vertAlign w:val="superscript"/>
        </w:rPr>
        <w:t>(t)</w:t>
      </w:r>
      <w:r>
        <w:rPr>
          <w:rFonts w:eastAsia="SimSun" w:cs="Segoe UI" w:hint="eastAsia"/>
          <w:sz w:val="40"/>
          <w:szCs w:val="40"/>
          <w:vertAlign w:val="superscript"/>
        </w:rPr>
        <w:t>=</w:t>
      </w:r>
      <w:r>
        <w:rPr>
          <w:sz w:val="20"/>
        </w:rPr>
        <w:object w:dxaOrig="2980" w:dyaOrig="700" w14:anchorId="0202C610">
          <v:shape id="_x0000_i1038" type="#_x0000_t75" style="width:149.25pt;height:35.25pt" o:ole="" filled="t">
            <v:imagedata r:id="rId31" o:title=" "/>
          </v:shape>
          <o:OLEObject Type="Embed" ProgID="Package" ShapeID="_x0000_i1038" DrawAspect="Content" ObjectID="_1669291820" r:id="rId32"/>
        </w:object>
      </w:r>
    </w:p>
    <w:p w14:paraId="08E76514" w14:textId="77777777" w:rsidR="00F82944" w:rsidRDefault="008D10BD">
      <w:pPr>
        <w:pStyle w:val="Web"/>
        <w:spacing w:after="160"/>
        <w:jc w:val="both"/>
        <w:rPr>
          <w:rFonts w:hAnsi="Calibri" w:cs="Calibri"/>
          <w:sz w:val="22"/>
          <w:szCs w:val="22"/>
        </w:rPr>
      </w:pPr>
      <w:r w:rsidRPr="00146867">
        <w:rPr>
          <w:rFonts w:asciiTheme="minorHAnsi" w:eastAsiaTheme="minorEastAsia" w:hAnsiTheme="minorHAnsi" w:cstheme="minorBidi"/>
          <w:sz w:val="22"/>
          <w:szCs w:val="22"/>
          <w:lang w:eastAsia="zh-TW"/>
          <w:rPrChange w:id="200" w:author="david lo" w:date="2020-12-12T14:09:00Z">
            <w:rPr>
              <w:rFonts w:hAnsi="Calibri" w:cs="Calibri"/>
              <w:sz w:val="22"/>
              <w:szCs w:val="22"/>
            </w:rPr>
          </w:rPrChange>
        </w:rPr>
        <w:lastRenderedPageBreak/>
        <w:t>In this equation, wjwj are independent with respect to each other, the form</w:t>
      </w:r>
      <w:r w:rsidRPr="00146867">
        <w:rPr>
          <w:rFonts w:asciiTheme="minorHAnsi" w:eastAsiaTheme="minorEastAsia" w:hAnsiTheme="minorHAnsi" w:cstheme="minorBidi"/>
          <w:sz w:val="22"/>
          <w:szCs w:val="22"/>
          <w:lang w:eastAsia="zh-TW"/>
          <w:rPrChange w:id="201" w:author="david lo" w:date="2020-12-12T14:09:00Z">
            <w:rPr>
              <w:rFonts w:eastAsia="SimSun" w:hAnsi="Calibri" w:cs="Calibri"/>
              <w:sz w:val="22"/>
              <w:szCs w:val="22"/>
            </w:rPr>
          </w:rPrChange>
        </w:rPr>
        <w:t xml:space="preserve"> </w:t>
      </w:r>
      <w:r>
        <w:rPr>
          <w:noProof/>
          <w:sz w:val="20"/>
        </w:rPr>
        <w:drawing>
          <wp:inline distT="0" distB="0" distL="0" distR="0" wp14:anchorId="5D52FB1F" wp14:editId="5378B6F1">
            <wp:extent cx="1314450" cy="3905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Wilson/AppData/Roaming/JisuOffice/ETemp/10672_16449384/image15.wmf"/>
                    <pic:cNvPicPr>
                      <a:picLocks noChangeAspect="1" noChangeArrowheads="1"/>
                    </pic:cNvPicPr>
                  </pic:nvPicPr>
                  <pic:blipFill>
                    <a:blip r:embed="rId33" cstate="print"/>
                    <a:stretch>
                      <a:fillRect/>
                    </a:stretch>
                  </pic:blipFill>
                  <pic:spPr>
                    <a:xfrm>
                      <a:off x="0" y="0"/>
                      <a:ext cx="1315085" cy="391160"/>
                    </a:xfrm>
                    <a:prstGeom prst="rect">
                      <a:avLst/>
                    </a:prstGeom>
                    <a:noFill/>
                    <a:ln cap="flat">
                      <a:noFill/>
                    </a:ln>
                  </pic:spPr>
                </pic:pic>
              </a:graphicData>
            </a:graphic>
          </wp:inline>
        </w:drawing>
      </w:r>
      <w:r>
        <w:rPr>
          <w:rFonts w:hAnsi="Calibri" w:cs="Calibri"/>
          <w:sz w:val="22"/>
          <w:szCs w:val="22"/>
        </w:rPr>
        <w:t>  </w:t>
      </w:r>
      <w:r w:rsidRPr="00146867">
        <w:rPr>
          <w:rFonts w:asciiTheme="minorHAnsi" w:eastAsiaTheme="minorEastAsia" w:hAnsiTheme="minorHAnsi" w:cstheme="minorBidi"/>
          <w:sz w:val="22"/>
          <w:szCs w:val="22"/>
          <w:lang w:eastAsia="zh-TW"/>
          <w:rPrChange w:id="202" w:author="david lo" w:date="2020-12-12T14:09:00Z">
            <w:rPr>
              <w:rFonts w:hAnsi="Calibri" w:cs="Calibri"/>
              <w:sz w:val="22"/>
              <w:szCs w:val="22"/>
            </w:rPr>
          </w:rPrChange>
        </w:rPr>
        <w:t>is quadratic and the best w</w:t>
      </w:r>
      <w:r w:rsidRPr="00146867">
        <w:rPr>
          <w:rFonts w:asciiTheme="minorHAnsi" w:eastAsiaTheme="minorEastAsia" w:hAnsiTheme="minorHAnsi" w:cstheme="minorBidi"/>
          <w:sz w:val="22"/>
          <w:szCs w:val="22"/>
          <w:vertAlign w:val="subscript"/>
          <w:lang w:eastAsia="zh-TW"/>
          <w:rPrChange w:id="203" w:author="david lo" w:date="2020-12-12T14:10:00Z">
            <w:rPr>
              <w:rFonts w:hAnsi="Calibri" w:cs="Calibri"/>
              <w:sz w:val="22"/>
              <w:szCs w:val="22"/>
              <w:vertAlign w:val="subscript"/>
            </w:rPr>
          </w:rPrChange>
        </w:rPr>
        <w:t>j</w:t>
      </w:r>
      <w:r w:rsidRPr="00146867">
        <w:rPr>
          <w:rFonts w:asciiTheme="minorHAnsi" w:eastAsiaTheme="minorEastAsia" w:hAnsiTheme="minorHAnsi" w:cstheme="minorBidi"/>
          <w:sz w:val="22"/>
          <w:szCs w:val="22"/>
          <w:lang w:eastAsia="zh-TW"/>
          <w:rPrChange w:id="204" w:author="david lo" w:date="2020-12-12T14:09:00Z">
            <w:rPr>
              <w:rFonts w:hAnsi="Calibri" w:cs="Calibri"/>
              <w:sz w:val="22"/>
              <w:szCs w:val="22"/>
            </w:rPr>
          </w:rPrChange>
        </w:rPr>
        <w:t> for a given structure q(x) and the best objective reduction we can get is:</w:t>
      </w:r>
    </w:p>
    <w:p w14:paraId="301D52BC" w14:textId="77777777" w:rsidR="00F82944" w:rsidRDefault="008D10BD">
      <w:pPr>
        <w:pStyle w:val="Web"/>
        <w:spacing w:after="160"/>
        <w:jc w:val="both"/>
        <w:rPr>
          <w:rFonts w:eastAsia="SimSun" w:hAnsi="Calibri" w:cs="Calibri"/>
          <w:sz w:val="22"/>
          <w:szCs w:val="22"/>
        </w:rPr>
      </w:pPr>
      <w:r>
        <w:rPr>
          <w:rFonts w:eastAsia="SimSun" w:hAnsi="Calibri" w:cs="Calibri" w:hint="eastAsia"/>
          <w:sz w:val="22"/>
          <w:szCs w:val="22"/>
        </w:rPr>
        <w:t xml:space="preserve">                 </w:t>
      </w:r>
      <w:r>
        <w:rPr>
          <w:sz w:val="20"/>
        </w:rPr>
        <w:object w:dxaOrig="1440" w:dyaOrig="740" w14:anchorId="30D45413">
          <v:shape id="_x0000_i1039" type="#_x0000_t75" style="width:1in;height:36.75pt" o:ole="" filled="t">
            <v:imagedata r:id="rId34" o:title=" "/>
          </v:shape>
          <o:OLEObject Type="Embed" ProgID="Package" ShapeID="_x0000_i1039" DrawAspect="Content" ObjectID="_1669291821" r:id="rId35"/>
        </w:object>
      </w:r>
    </w:p>
    <w:p w14:paraId="06093679" w14:textId="77777777" w:rsidR="00F82944" w:rsidRDefault="008D10BD">
      <w:pPr>
        <w:pStyle w:val="Web"/>
        <w:spacing w:after="160"/>
        <w:jc w:val="both"/>
        <w:rPr>
          <w:rFonts w:hAnsi="Calibri" w:cs="Calibri"/>
          <w:sz w:val="22"/>
          <w:szCs w:val="22"/>
        </w:rPr>
      </w:pPr>
      <w:r>
        <w:rPr>
          <w:rFonts w:eastAsia="SimSun" w:hAnsi="Calibri" w:cs="Calibri" w:hint="eastAsia"/>
          <w:sz w:val="22"/>
          <w:szCs w:val="22"/>
        </w:rPr>
        <w:t xml:space="preserve">                 </w:t>
      </w:r>
      <w:r>
        <w:rPr>
          <w:sz w:val="20"/>
        </w:rPr>
        <w:object w:dxaOrig="2520" w:dyaOrig="760" w14:anchorId="61C961B1">
          <v:shape id="_x0000_i1040" type="#_x0000_t75" style="width:126pt;height:38.25pt" o:ole="" filled="t">
            <v:imagedata r:id="rId36" o:title=" "/>
          </v:shape>
          <o:OLEObject Type="Embed" ProgID="Package" ShapeID="_x0000_i1040" DrawAspect="Content" ObjectID="_1669291822" r:id="rId37"/>
        </w:object>
      </w:r>
    </w:p>
    <w:p w14:paraId="249C3144" w14:textId="77777777" w:rsidR="00F82944" w:rsidRPr="00146867" w:rsidRDefault="008D10BD">
      <w:pPr>
        <w:pStyle w:val="Web"/>
        <w:spacing w:after="160"/>
        <w:jc w:val="both"/>
        <w:rPr>
          <w:rFonts w:asciiTheme="minorHAnsi" w:eastAsiaTheme="minorEastAsia" w:hAnsiTheme="minorHAnsi" w:cstheme="minorBidi"/>
          <w:sz w:val="22"/>
          <w:szCs w:val="22"/>
          <w:lang w:eastAsia="zh-TW"/>
          <w:rPrChange w:id="205" w:author="david lo" w:date="2020-12-12T14:10:00Z">
            <w:rPr>
              <w:rFonts w:hAnsi="Calibri" w:cs="Calibri"/>
              <w:sz w:val="22"/>
              <w:szCs w:val="22"/>
            </w:rPr>
          </w:rPrChange>
        </w:rPr>
      </w:pPr>
      <w:r w:rsidRPr="00146867">
        <w:rPr>
          <w:rFonts w:asciiTheme="minorHAnsi" w:eastAsiaTheme="minorEastAsia" w:hAnsiTheme="minorHAnsi" w:cstheme="minorBidi"/>
          <w:sz w:val="22"/>
          <w:szCs w:val="22"/>
          <w:lang w:eastAsia="zh-TW"/>
          <w:rPrChange w:id="206" w:author="david lo" w:date="2020-12-12T14:10:00Z">
            <w:rPr>
              <w:rFonts w:hAnsi="Calibri" w:cs="Calibri"/>
              <w:sz w:val="22"/>
              <w:szCs w:val="22"/>
            </w:rPr>
          </w:rPrChange>
        </w:rPr>
        <w:t>The last equation measures how good a tree structure q(x) is.</w:t>
      </w:r>
    </w:p>
    <w:p w14:paraId="171AD5E6" w14:textId="77777777" w:rsidR="00F82944" w:rsidRPr="00146867" w:rsidRDefault="008D10BD">
      <w:pPr>
        <w:pStyle w:val="Web"/>
        <w:spacing w:after="160"/>
        <w:jc w:val="both"/>
        <w:rPr>
          <w:rFonts w:asciiTheme="minorHAnsi" w:eastAsiaTheme="minorEastAsia" w:hAnsiTheme="minorHAnsi" w:cstheme="minorBidi"/>
          <w:sz w:val="22"/>
          <w:szCs w:val="22"/>
          <w:lang w:eastAsia="zh-TW"/>
          <w:rPrChange w:id="207" w:author="david lo" w:date="2020-12-12T14:10:00Z">
            <w:rPr>
              <w:rFonts w:hAnsi="Calibri" w:cs="Calibri"/>
              <w:sz w:val="22"/>
              <w:szCs w:val="22"/>
            </w:rPr>
          </w:rPrChange>
        </w:rPr>
      </w:pPr>
      <w:r w:rsidRPr="00146867">
        <w:rPr>
          <w:rFonts w:asciiTheme="minorHAnsi" w:eastAsiaTheme="minorEastAsia" w:hAnsiTheme="minorHAnsi" w:cstheme="minorBidi"/>
          <w:sz w:val="22"/>
          <w:szCs w:val="22"/>
          <w:lang w:eastAsia="zh-TW"/>
          <w:rPrChange w:id="208" w:author="david lo" w:date="2020-12-12T14:10:00Z">
            <w:rPr>
              <w:rFonts w:hAnsi="Calibri" w:cs="Calibri"/>
              <w:sz w:val="22"/>
              <w:szCs w:val="22"/>
            </w:rPr>
          </w:rPrChange>
        </w:rPr>
        <w:t>Now that we have a way to measure how good a tree is, ideally we would enumerate all possible trees and pick the best one. In practice this is intractable, so we will try to optimize one level of the tree at a time. Specifically we try to split a leaf into two leaves, and the score it gains is</w:t>
      </w:r>
    </w:p>
    <w:p w14:paraId="7B8C8403" w14:textId="77777777" w:rsidR="00F82944" w:rsidRDefault="008D10BD">
      <w:pPr>
        <w:pStyle w:val="Web"/>
        <w:spacing w:after="160"/>
        <w:jc w:val="both"/>
        <w:rPr>
          <w:rFonts w:eastAsia="SimSun" w:hAnsi="Calibri" w:cs="Calibri"/>
          <w:sz w:val="22"/>
          <w:szCs w:val="22"/>
        </w:rPr>
      </w:pPr>
      <w:r>
        <w:rPr>
          <w:rFonts w:eastAsia="SimSun" w:hAnsi="Calibri" w:cs="Calibri" w:hint="eastAsia"/>
          <w:sz w:val="22"/>
          <w:szCs w:val="22"/>
        </w:rPr>
        <w:t xml:space="preserve">                 </w:t>
      </w:r>
      <w:r>
        <w:rPr>
          <w:sz w:val="20"/>
        </w:rPr>
        <w:object w:dxaOrig="4238" w:dyaOrig="720" w14:anchorId="6B4DD1B2">
          <v:shape id="_x0000_i1041" type="#_x0000_t75" style="width:212.25pt;height:36pt" o:ole="" filled="t">
            <v:imagedata r:id="rId38" o:title=" "/>
          </v:shape>
          <o:OLEObject Type="Embed" ProgID="Package" ShapeID="_x0000_i1041" DrawAspect="Content" ObjectID="_1669291823" r:id="rId39"/>
        </w:object>
      </w:r>
    </w:p>
    <w:p w14:paraId="7ED06807" w14:textId="77777777" w:rsidR="00F82944" w:rsidRPr="00146867" w:rsidRDefault="008D10BD">
      <w:pPr>
        <w:pStyle w:val="Web"/>
        <w:spacing w:after="160"/>
        <w:jc w:val="both"/>
        <w:rPr>
          <w:rFonts w:asciiTheme="minorHAnsi" w:eastAsiaTheme="minorEastAsia" w:hAnsiTheme="minorHAnsi" w:cstheme="minorBidi"/>
          <w:sz w:val="22"/>
          <w:szCs w:val="22"/>
          <w:lang w:eastAsia="zh-TW"/>
          <w:rPrChange w:id="209" w:author="david lo" w:date="2020-12-12T14:10:00Z">
            <w:rPr>
              <w:rFonts w:hAnsi="Calibri" w:cs="Calibri"/>
              <w:sz w:val="22"/>
              <w:szCs w:val="22"/>
            </w:rPr>
          </w:rPrChange>
        </w:rPr>
      </w:pPr>
      <w:r w:rsidRPr="00146867">
        <w:rPr>
          <w:rFonts w:asciiTheme="minorHAnsi" w:eastAsiaTheme="minorEastAsia" w:hAnsiTheme="minorHAnsi" w:cstheme="minorBidi"/>
          <w:sz w:val="22"/>
          <w:szCs w:val="22"/>
          <w:lang w:eastAsia="zh-TW"/>
          <w:rPrChange w:id="210" w:author="david lo" w:date="2020-12-12T14:10:00Z">
            <w:rPr>
              <w:rFonts w:hAnsi="Calibri" w:cs="Calibri"/>
              <w:sz w:val="22"/>
              <w:szCs w:val="22"/>
            </w:rPr>
          </w:rPrChange>
        </w:rPr>
        <w:t>For real valued data, we usually want to search for an optimal split. To efficiently do so, we place all the instances in sorted order, like the following picture.</w:t>
      </w:r>
    </w:p>
    <w:p w14:paraId="1C33E335" w14:textId="77777777" w:rsidR="00F82944" w:rsidRDefault="008D10BD">
      <w:pPr>
        <w:pStyle w:val="Web"/>
        <w:spacing w:after="160"/>
        <w:jc w:val="both"/>
        <w:rPr>
          <w:ins w:id="211" w:author="david lo" w:date="2020-12-12T14:37:00Z"/>
          <w:rFonts w:eastAsia="SimSun" w:hAnsi="Calibri" w:cs="Calibri"/>
          <w:sz w:val="22"/>
          <w:szCs w:val="22"/>
        </w:rPr>
      </w:pPr>
      <w:r>
        <w:rPr>
          <w:noProof/>
          <w:sz w:val="20"/>
        </w:rPr>
        <w:drawing>
          <wp:inline distT="0" distB="0" distL="0" distR="0" wp14:anchorId="590F1DDB" wp14:editId="33F94063">
            <wp:extent cx="5731510" cy="2362835"/>
            <wp:effectExtent l="0" t="0" r="0" b="0"/>
            <wp:docPr id="4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Wilson/AppData/Roaming/JisuOffice/ETemp/10672_16449384/fImage114974341.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a:xfrm>
                      <a:off x="0" y="0"/>
                      <a:ext cx="5732145" cy="2363470"/>
                    </a:xfrm>
                    <a:prstGeom prst="rect">
                      <a:avLst/>
                    </a:prstGeom>
                    <a:ln cap="flat"/>
                  </pic:spPr>
                </pic:pic>
              </a:graphicData>
            </a:graphic>
          </wp:inline>
        </w:drawing>
      </w:r>
    </w:p>
    <w:p w14:paraId="0DA03C1A" w14:textId="77777777" w:rsidR="00C6723F" w:rsidRPr="00C6723F" w:rsidRDefault="00C6723F">
      <w:pPr>
        <w:pStyle w:val="Web"/>
        <w:spacing w:after="160"/>
        <w:jc w:val="both"/>
        <w:rPr>
          <w:rFonts w:eastAsia="SimSun" w:hAnsi="Calibri" w:cs="Calibri"/>
          <w:b/>
          <w:bCs/>
          <w:sz w:val="20"/>
          <w:szCs w:val="20"/>
          <w:rPrChange w:id="212" w:author="david lo" w:date="2020-12-12T14:37:00Z">
            <w:rPr>
              <w:rFonts w:hAnsi="Calibri" w:cs="Calibri"/>
              <w:sz w:val="22"/>
              <w:szCs w:val="22"/>
            </w:rPr>
          </w:rPrChange>
        </w:rPr>
      </w:pPr>
      <w:ins w:id="213" w:author="david lo" w:date="2020-12-12T14:37:00Z">
        <w:r w:rsidRPr="00C6723F">
          <w:rPr>
            <w:rFonts w:eastAsia="SimSun" w:hAnsi="Calibri" w:cs="Calibri"/>
            <w:b/>
            <w:bCs/>
            <w:sz w:val="20"/>
            <w:szCs w:val="20"/>
            <w:rPrChange w:id="214" w:author="david lo" w:date="2020-12-12T14:37:00Z">
              <w:rPr>
                <w:rFonts w:eastAsia="SimSun" w:hAnsi="Calibri" w:cs="Calibri"/>
                <w:sz w:val="22"/>
                <w:szCs w:val="22"/>
              </w:rPr>
            </w:rPrChange>
          </w:rPr>
          <w:t>Fig. 1</w:t>
        </w:r>
      </w:ins>
    </w:p>
    <w:p w14:paraId="572E6EBC" w14:textId="77777777" w:rsidR="00F82944" w:rsidRPr="00146867" w:rsidRDefault="008D10BD">
      <w:pPr>
        <w:pStyle w:val="Web"/>
        <w:spacing w:after="160"/>
        <w:jc w:val="both"/>
        <w:rPr>
          <w:rFonts w:asciiTheme="minorHAnsi" w:eastAsiaTheme="minorEastAsia" w:hAnsiTheme="minorHAnsi" w:cstheme="minorBidi"/>
          <w:sz w:val="22"/>
          <w:szCs w:val="22"/>
          <w:lang w:eastAsia="zh-TW"/>
          <w:rPrChange w:id="215" w:author="david lo" w:date="2020-12-12T14:11:00Z">
            <w:rPr>
              <w:rFonts w:hAnsi="Calibri" w:cs="Calibri"/>
              <w:sz w:val="22"/>
              <w:szCs w:val="22"/>
            </w:rPr>
          </w:rPrChange>
        </w:rPr>
      </w:pPr>
      <w:r w:rsidRPr="00146867">
        <w:rPr>
          <w:rFonts w:asciiTheme="minorHAnsi" w:eastAsiaTheme="minorEastAsia" w:hAnsiTheme="minorHAnsi" w:cstheme="minorBidi"/>
          <w:sz w:val="22"/>
          <w:szCs w:val="22"/>
          <w:lang w:eastAsia="zh-TW"/>
          <w:rPrChange w:id="216" w:author="david lo" w:date="2020-12-12T14:11:00Z">
            <w:rPr>
              <w:rFonts w:hAnsi="Calibri" w:cs="Calibri"/>
              <w:sz w:val="22"/>
              <w:szCs w:val="22"/>
            </w:rPr>
          </w:rPrChange>
        </w:rPr>
        <w:lastRenderedPageBreak/>
        <w:t>A left to right scan is sufficient to calculate the structure score of all possible split solutions, and we can find the best split efficiently.</w:t>
      </w:r>
      <w:ins w:id="217" w:author="david lo" w:date="2020-12-12T14:11:00Z">
        <w:r w:rsidR="00146867">
          <w:rPr>
            <w:rFonts w:asciiTheme="minorHAnsi" w:eastAsiaTheme="minorEastAsia" w:hAnsiTheme="minorHAnsi" w:cstheme="minorBidi"/>
            <w:sz w:val="22"/>
            <w:szCs w:val="22"/>
            <w:lang w:eastAsia="zh-TW"/>
          </w:rPr>
          <w:t xml:space="preserve"> </w:t>
        </w:r>
      </w:ins>
      <w:r w:rsidRPr="00146867">
        <w:rPr>
          <w:rFonts w:asciiTheme="minorHAnsi" w:eastAsiaTheme="minorEastAsia" w:hAnsiTheme="minorHAnsi" w:cstheme="minorBidi"/>
          <w:sz w:val="22"/>
          <w:szCs w:val="22"/>
          <w:lang w:eastAsia="zh-TW"/>
          <w:rPrChange w:id="218" w:author="david lo" w:date="2020-12-12T14:11:00Z">
            <w:rPr>
              <w:rFonts w:hAnsi="Calibri" w:cs="Calibri"/>
              <w:sz w:val="22"/>
              <w:szCs w:val="22"/>
            </w:rPr>
          </w:rPrChange>
        </w:rPr>
        <w:t>Since it is intractable to enumerate all possible tree structures, we add one split at a time. This approach works well most of the time, but there are some edge cases that fail due to this approach. For those edge cases, training results in a degenerate model because we consider only one feature dimension at a time.</w:t>
      </w:r>
    </w:p>
    <w:p w14:paraId="2B5B1277" w14:textId="77777777" w:rsidR="00F82944" w:rsidRPr="00146867" w:rsidRDefault="00F82944">
      <w:pPr>
        <w:pStyle w:val="Web"/>
        <w:spacing w:after="160"/>
        <w:jc w:val="both"/>
        <w:rPr>
          <w:rFonts w:asciiTheme="minorHAnsi" w:eastAsiaTheme="minorEastAsia" w:hAnsiTheme="minorHAnsi" w:cstheme="minorBidi"/>
          <w:sz w:val="22"/>
          <w:szCs w:val="22"/>
          <w:lang w:eastAsia="zh-TW"/>
          <w:rPrChange w:id="219" w:author="david lo" w:date="2020-12-12T14:11:00Z">
            <w:rPr>
              <w:rFonts w:hAnsi="Calibri" w:cs="Calibri"/>
              <w:sz w:val="22"/>
              <w:szCs w:val="22"/>
            </w:rPr>
          </w:rPrChange>
        </w:rPr>
      </w:pPr>
    </w:p>
    <w:p w14:paraId="5FE035D9" w14:textId="77777777" w:rsidR="00F82944" w:rsidRPr="00146867" w:rsidRDefault="008D10BD">
      <w:pPr>
        <w:pStyle w:val="Web"/>
        <w:spacing w:after="160"/>
        <w:jc w:val="both"/>
        <w:rPr>
          <w:rFonts w:asciiTheme="minorHAnsi" w:eastAsiaTheme="minorEastAsia" w:hAnsiTheme="minorHAnsi" w:cstheme="minorBidi"/>
          <w:b/>
          <w:bCs/>
          <w:sz w:val="22"/>
          <w:szCs w:val="22"/>
          <w:rPrChange w:id="220" w:author="david lo" w:date="2020-12-12T14:11:00Z">
            <w:rPr>
              <w:b/>
            </w:rPr>
          </w:rPrChange>
        </w:rPr>
        <w:pPrChange w:id="221" w:author="david lo" w:date="2020-12-12T14:11:00Z">
          <w:pPr/>
        </w:pPrChange>
      </w:pPr>
      <w:r w:rsidRPr="00146867">
        <w:rPr>
          <w:rFonts w:asciiTheme="minorHAnsi" w:eastAsiaTheme="minorEastAsia" w:hAnsiTheme="minorHAnsi" w:cstheme="minorBidi"/>
          <w:b/>
          <w:bCs/>
          <w:sz w:val="22"/>
          <w:szCs w:val="22"/>
          <w:lang w:eastAsia="zh-TW"/>
          <w:rPrChange w:id="222" w:author="david lo" w:date="2020-12-12T14:11:00Z">
            <w:rPr>
              <w:b/>
            </w:rPr>
          </w:rPrChange>
        </w:rPr>
        <w:t>Dataset and Features</w:t>
      </w:r>
    </w:p>
    <w:p w14:paraId="377E9EC6" w14:textId="77777777" w:rsidR="00F82944" w:rsidRPr="00146867" w:rsidRDefault="008D10BD">
      <w:pPr>
        <w:rPr>
          <w:rFonts w:asciiTheme="minorHAnsi" w:eastAsiaTheme="minorEastAsia" w:hAnsiTheme="minorHAnsi" w:cstheme="minorBidi"/>
          <w:sz w:val="22"/>
          <w:szCs w:val="22"/>
          <w:rPrChange w:id="223" w:author="david lo" w:date="2020-12-12T14:11:00Z">
            <w:rPr/>
          </w:rPrChange>
        </w:rPr>
      </w:pPr>
      <w:r w:rsidRPr="00146867">
        <w:rPr>
          <w:rFonts w:asciiTheme="minorHAnsi" w:eastAsiaTheme="minorEastAsia" w:hAnsiTheme="minorHAnsi" w:cstheme="minorBidi"/>
          <w:sz w:val="22"/>
          <w:szCs w:val="22"/>
          <w:rPrChange w:id="224" w:author="david lo" w:date="2020-12-12T14:11:00Z">
            <w:rPr/>
          </w:rPrChange>
        </w:rPr>
        <w:t xml:space="preserve">The target investable universe is Hong Kong stock market and our objective is to examine the first day of return of IPO stocks. The dataset is a small dataset obtained from AAStocks.com and contains </w:t>
      </w:r>
      <w:del w:id="225" w:author="david lo" w:date="2020-12-12T14:39:00Z">
        <w:r w:rsidRPr="00146867" w:rsidDel="00C6723F">
          <w:rPr>
            <w:rFonts w:asciiTheme="minorHAnsi" w:eastAsiaTheme="minorEastAsia" w:hAnsiTheme="minorHAnsi" w:cstheme="minorBidi"/>
            <w:sz w:val="22"/>
            <w:szCs w:val="22"/>
            <w:rPrChange w:id="226" w:author="david lo" w:date="2020-12-12T14:11:00Z">
              <w:rPr/>
            </w:rPrChange>
          </w:rPr>
          <w:delText>[</w:delText>
        </w:r>
      </w:del>
      <w:r w:rsidRPr="00146867">
        <w:rPr>
          <w:rFonts w:asciiTheme="minorHAnsi" w:eastAsiaTheme="minorEastAsia" w:hAnsiTheme="minorHAnsi" w:cstheme="minorBidi"/>
          <w:sz w:val="22"/>
          <w:szCs w:val="22"/>
          <w:rPrChange w:id="227" w:author="david lo" w:date="2020-12-12T14:11:00Z">
            <w:rPr/>
          </w:rPrChange>
        </w:rPr>
        <w:t>520</w:t>
      </w:r>
      <w:del w:id="228" w:author="david lo" w:date="2020-12-12T14:39:00Z">
        <w:r w:rsidRPr="00146867" w:rsidDel="00C6723F">
          <w:rPr>
            <w:rFonts w:asciiTheme="minorHAnsi" w:eastAsiaTheme="minorEastAsia" w:hAnsiTheme="minorHAnsi" w:cstheme="minorBidi"/>
            <w:sz w:val="22"/>
            <w:szCs w:val="22"/>
            <w:rPrChange w:id="229" w:author="david lo" w:date="2020-12-12T14:11:00Z">
              <w:rPr/>
            </w:rPrChange>
          </w:rPr>
          <w:delText>]</w:delText>
        </w:r>
      </w:del>
      <w:r w:rsidRPr="00146867">
        <w:rPr>
          <w:rFonts w:asciiTheme="minorHAnsi" w:eastAsiaTheme="minorEastAsia" w:hAnsiTheme="minorHAnsi" w:cstheme="minorBidi"/>
          <w:sz w:val="22"/>
          <w:szCs w:val="22"/>
          <w:rPrChange w:id="230" w:author="david lo" w:date="2020-12-12T14:11:00Z">
            <w:rPr/>
          </w:rPrChange>
        </w:rPr>
        <w:t xml:space="preserve"> samples of IPO issuers listed on SEHK between 2018 and 2020. The qualitative and quantitative attributes which we found relevant are summarised in Table 1 above.</w:t>
      </w:r>
    </w:p>
    <w:p w14:paraId="0F9DDCB6" w14:textId="77777777" w:rsidR="00F82944" w:rsidRPr="00146867" w:rsidRDefault="008D10BD">
      <w:pPr>
        <w:rPr>
          <w:rFonts w:asciiTheme="minorHAnsi" w:eastAsiaTheme="minorEastAsia" w:hAnsiTheme="minorHAnsi" w:cstheme="minorBidi"/>
          <w:sz w:val="22"/>
          <w:szCs w:val="22"/>
          <w:rPrChange w:id="231" w:author="david lo" w:date="2020-12-12T14:11:00Z">
            <w:rPr/>
          </w:rPrChange>
        </w:rPr>
      </w:pPr>
      <w:r w:rsidRPr="00146867">
        <w:rPr>
          <w:rFonts w:asciiTheme="minorHAnsi" w:eastAsiaTheme="minorEastAsia" w:hAnsiTheme="minorHAnsi" w:cstheme="minorBidi"/>
          <w:sz w:val="22"/>
          <w:szCs w:val="22"/>
          <w:rPrChange w:id="232" w:author="david lo" w:date="2020-12-12T14:11:00Z">
            <w:rPr/>
          </w:rPrChange>
        </w:rPr>
        <w:t>Consistent with other studies, first day of return (</w:t>
      </w:r>
      <w:r w:rsidRPr="00146867">
        <w:rPr>
          <w:rFonts w:asciiTheme="minorHAnsi" w:eastAsiaTheme="minorEastAsia" w:hAnsiTheme="minorHAnsi" w:cstheme="minorBidi"/>
          <w:sz w:val="22"/>
          <w:szCs w:val="22"/>
          <w:rPrChange w:id="233" w:author="david lo" w:date="2020-12-12T14:11:00Z">
            <w:rPr>
              <w:i/>
            </w:rPr>
          </w:rPrChange>
        </w:rPr>
        <w:t>R</w:t>
      </w:r>
      <w:r w:rsidRPr="00146867">
        <w:rPr>
          <w:rFonts w:asciiTheme="minorHAnsi" w:eastAsiaTheme="minorEastAsia" w:hAnsiTheme="minorHAnsi" w:cstheme="minorBidi"/>
          <w:sz w:val="22"/>
          <w:szCs w:val="22"/>
          <w:rPrChange w:id="234" w:author="david lo" w:date="2020-12-12T14:11:00Z">
            <w:rPr/>
          </w:rPrChange>
        </w:rPr>
        <w:t xml:space="preserve">) is defined as (closing price of first day of trading </w:t>
      </w:r>
      <w:r w:rsidRPr="00146867">
        <w:rPr>
          <w:rFonts w:asciiTheme="minorHAnsi" w:eastAsiaTheme="minorEastAsia" w:hAnsiTheme="minorHAnsi" w:cstheme="minorBidi"/>
          <w:sz w:val="22"/>
          <w:szCs w:val="22"/>
          <w:rPrChange w:id="235" w:author="david lo" w:date="2020-12-12T14:11:00Z">
            <w:rPr/>
          </w:rPrChange>
        </w:rPr>
        <w:t>–</w:t>
      </w:r>
      <w:r w:rsidRPr="00146867">
        <w:rPr>
          <w:rFonts w:asciiTheme="minorHAnsi" w:eastAsiaTheme="minorEastAsia" w:hAnsiTheme="minorHAnsi" w:cstheme="minorBidi"/>
          <w:sz w:val="22"/>
          <w:szCs w:val="22"/>
          <w:rPrChange w:id="236" w:author="david lo" w:date="2020-12-12T14:11:00Z">
            <w:rPr/>
          </w:rPrChange>
        </w:rPr>
        <w:t xml:space="preserve"> final offer price) / (final offer price), expressed as percentage. The closing price of each stock on the first day of trading is also easily accessible from AAStocks.com. </w:t>
      </w:r>
    </w:p>
    <w:p w14:paraId="3628F03C" w14:textId="77777777" w:rsidR="00F82944" w:rsidRPr="00146867" w:rsidRDefault="008D10BD">
      <w:pPr>
        <w:rPr>
          <w:rFonts w:asciiTheme="minorHAnsi" w:eastAsiaTheme="minorEastAsia" w:hAnsiTheme="minorHAnsi" w:cstheme="minorBidi"/>
          <w:sz w:val="22"/>
          <w:szCs w:val="22"/>
          <w:rPrChange w:id="237" w:author="david lo" w:date="2020-12-12T14:11:00Z">
            <w:rPr>
              <w:i/>
            </w:rPr>
          </w:rPrChange>
        </w:rPr>
      </w:pPr>
      <w:r w:rsidRPr="00146867">
        <w:rPr>
          <w:rFonts w:asciiTheme="minorHAnsi" w:eastAsiaTheme="minorEastAsia" w:hAnsiTheme="minorHAnsi" w:cstheme="minorBidi"/>
          <w:sz w:val="22"/>
          <w:szCs w:val="22"/>
          <w:rPrChange w:id="238" w:author="david lo" w:date="2020-12-12T14:11:00Z">
            <w:rPr>
              <w:i/>
            </w:rPr>
          </w:rPrChange>
        </w:rPr>
        <w:t>Initial dataset</w:t>
      </w:r>
    </w:p>
    <w:p w14:paraId="5B94F786" w14:textId="77777777" w:rsidR="00F82944" w:rsidRPr="00146867" w:rsidRDefault="008D10BD">
      <w:pPr>
        <w:rPr>
          <w:rFonts w:asciiTheme="minorHAnsi" w:eastAsiaTheme="minorEastAsia" w:hAnsiTheme="minorHAnsi" w:cstheme="minorBidi"/>
          <w:sz w:val="22"/>
          <w:szCs w:val="22"/>
          <w:rPrChange w:id="239" w:author="david lo" w:date="2020-12-12T14:11:00Z">
            <w:rPr/>
          </w:rPrChange>
        </w:rPr>
      </w:pPr>
      <w:r w:rsidRPr="00146867">
        <w:rPr>
          <w:rFonts w:asciiTheme="minorHAnsi" w:eastAsiaTheme="minorEastAsia" w:hAnsiTheme="minorHAnsi" w:cstheme="minorBidi"/>
          <w:sz w:val="22"/>
          <w:szCs w:val="22"/>
          <w:rPrChange w:id="240" w:author="david lo" w:date="2020-12-12T14:11:00Z">
            <w:rPr/>
          </w:rPrChange>
        </w:rPr>
        <w:t xml:space="preserve">AAStocks.com provides current and past IPO information up to the last three years. The data is rendered in tabular format and can be extracted by scraping by writing a simple python program. The scraped raw data contains 520 stocks listed from January 2018 to December 2020. The initial dataset is stored in </w:t>
      </w:r>
      <w:r w:rsidRPr="00146867">
        <w:rPr>
          <w:rFonts w:asciiTheme="minorHAnsi" w:eastAsiaTheme="minorEastAsia" w:hAnsiTheme="minorHAnsi" w:cstheme="minorBidi"/>
          <w:sz w:val="22"/>
          <w:szCs w:val="22"/>
          <w:rPrChange w:id="241" w:author="david lo" w:date="2020-12-12T14:11:00Z">
            <w:rPr/>
          </w:rPrChange>
        </w:rPr>
        <w:t>“</w:t>
      </w:r>
      <w:r w:rsidRPr="00C6723F">
        <w:rPr>
          <w:rFonts w:ascii="Courier New" w:eastAsiaTheme="minorEastAsia" w:hAnsi="Courier New" w:cs="Courier New"/>
          <w:sz w:val="22"/>
          <w:szCs w:val="22"/>
          <w:shd w:val="clear" w:color="auto" w:fill="D9D9D9" w:themeFill="background1" w:themeFillShade="D9"/>
          <w:rPrChange w:id="242" w:author="david lo" w:date="2020-12-12T14:39:00Z">
            <w:rPr/>
          </w:rPrChange>
        </w:rPr>
        <w:t>stock_file.csv</w:t>
      </w:r>
      <w:r w:rsidRPr="00146867">
        <w:rPr>
          <w:rFonts w:asciiTheme="minorHAnsi" w:eastAsiaTheme="minorEastAsia" w:hAnsiTheme="minorHAnsi" w:cstheme="minorBidi"/>
          <w:sz w:val="22"/>
          <w:szCs w:val="22"/>
          <w:rPrChange w:id="243" w:author="david lo" w:date="2020-12-12T14:11:00Z">
            <w:rPr/>
          </w:rPrChange>
        </w:rPr>
        <w:t>”</w:t>
      </w:r>
      <w:r w:rsidRPr="00146867">
        <w:rPr>
          <w:rFonts w:asciiTheme="minorHAnsi" w:eastAsiaTheme="minorEastAsia" w:hAnsiTheme="minorHAnsi" w:cstheme="minorBidi"/>
          <w:sz w:val="22"/>
          <w:szCs w:val="22"/>
          <w:rPrChange w:id="244" w:author="david lo" w:date="2020-12-12T14:11:00Z">
            <w:rPr/>
          </w:rPrChange>
        </w:rPr>
        <w:t>.</w:t>
      </w:r>
    </w:p>
    <w:p w14:paraId="7CE8C5B0" w14:textId="77777777" w:rsidR="00F82944" w:rsidDel="006B1D52" w:rsidRDefault="00F82944">
      <w:pPr>
        <w:rPr>
          <w:del w:id="245" w:author="david lo" w:date="2020-12-12T14:12:00Z"/>
        </w:rPr>
      </w:pPr>
    </w:p>
    <w:p w14:paraId="08F4F45E" w14:textId="77777777" w:rsidR="00F82944" w:rsidRPr="006B1D52" w:rsidRDefault="008D10BD">
      <w:pPr>
        <w:rPr>
          <w:rFonts w:asciiTheme="minorHAnsi" w:eastAsiaTheme="minorEastAsia" w:hAnsiTheme="minorHAnsi" w:cstheme="minorBidi"/>
          <w:i/>
          <w:iCs/>
          <w:sz w:val="22"/>
          <w:szCs w:val="22"/>
          <w:rPrChange w:id="246" w:author="david lo" w:date="2020-12-12T14:12:00Z">
            <w:rPr>
              <w:i/>
            </w:rPr>
          </w:rPrChange>
        </w:rPr>
      </w:pPr>
      <w:r w:rsidRPr="006B1D52">
        <w:rPr>
          <w:rFonts w:asciiTheme="minorHAnsi" w:eastAsiaTheme="minorEastAsia" w:hAnsiTheme="minorHAnsi" w:cstheme="minorBidi"/>
          <w:i/>
          <w:iCs/>
          <w:sz w:val="22"/>
          <w:szCs w:val="22"/>
          <w:rPrChange w:id="247" w:author="david lo" w:date="2020-12-12T14:12:00Z">
            <w:rPr>
              <w:i/>
            </w:rPr>
          </w:rPrChange>
        </w:rPr>
        <w:t>Pre-processing</w:t>
      </w:r>
    </w:p>
    <w:p w14:paraId="384F5E57" w14:textId="77777777" w:rsidR="00F82944" w:rsidRPr="006B1D52" w:rsidRDefault="008D10BD">
      <w:pPr>
        <w:rPr>
          <w:rFonts w:asciiTheme="minorHAnsi" w:eastAsiaTheme="minorEastAsia" w:hAnsiTheme="minorHAnsi" w:cstheme="minorBidi"/>
          <w:sz w:val="22"/>
          <w:szCs w:val="22"/>
          <w:rPrChange w:id="248" w:author="david lo" w:date="2020-12-12T14:12:00Z">
            <w:rPr/>
          </w:rPrChange>
        </w:rPr>
      </w:pPr>
      <w:r w:rsidRPr="006B1D52">
        <w:rPr>
          <w:rFonts w:asciiTheme="minorHAnsi" w:eastAsiaTheme="minorEastAsia" w:hAnsiTheme="minorHAnsi" w:cstheme="minorBidi"/>
          <w:sz w:val="22"/>
          <w:szCs w:val="22"/>
          <w:rPrChange w:id="249" w:author="david lo" w:date="2020-12-12T14:12:00Z">
            <w:rPr/>
          </w:rPrChange>
        </w:rPr>
        <w:t>In order for our XGBoost model to learn, the dataset has to be pre-processed, the following summarise some necessary pre-processing steps.</w:t>
      </w:r>
    </w:p>
    <w:p w14:paraId="57E2FF2E" w14:textId="77777777" w:rsidR="00F82944" w:rsidRPr="006B1D52" w:rsidDel="006B1D52" w:rsidRDefault="00F82944">
      <w:pPr>
        <w:rPr>
          <w:del w:id="250" w:author="david lo" w:date="2020-12-12T14:12:00Z"/>
          <w:rFonts w:asciiTheme="minorHAnsi" w:eastAsiaTheme="minorEastAsia" w:hAnsiTheme="minorHAnsi" w:cstheme="minorBidi"/>
          <w:sz w:val="22"/>
          <w:szCs w:val="22"/>
          <w:rPrChange w:id="251" w:author="david lo" w:date="2020-12-12T14:12:00Z">
            <w:rPr>
              <w:del w:id="252" w:author="david lo" w:date="2020-12-12T14:12:00Z"/>
            </w:rPr>
          </w:rPrChange>
        </w:rPr>
      </w:pPr>
    </w:p>
    <w:p w14:paraId="3A645DCE" w14:textId="77777777" w:rsidR="00F82944" w:rsidRPr="006B1D52" w:rsidRDefault="008D10BD">
      <w:pPr>
        <w:rPr>
          <w:rFonts w:asciiTheme="minorHAnsi" w:eastAsiaTheme="minorEastAsia" w:hAnsiTheme="minorHAnsi" w:cstheme="minorBidi"/>
          <w:sz w:val="22"/>
          <w:szCs w:val="22"/>
          <w:rPrChange w:id="253" w:author="david lo" w:date="2020-12-12T14:12:00Z">
            <w:rPr/>
          </w:rPrChange>
        </w:rPr>
      </w:pPr>
      <w:r w:rsidRPr="006B1D52">
        <w:rPr>
          <w:rFonts w:asciiTheme="minorHAnsi" w:eastAsiaTheme="minorEastAsia" w:hAnsiTheme="minorHAnsi" w:cstheme="minorBidi"/>
          <w:sz w:val="22"/>
          <w:szCs w:val="22"/>
          <w:rPrChange w:id="254" w:author="david lo" w:date="2020-12-12T14:12:00Z">
            <w:rPr/>
          </w:rPrChange>
        </w:rPr>
        <w:t xml:space="preserve">First of all, we analysed the missing values (marked as N/A for a number of fields in the raw dataset) and special values (marked as </w:t>
      </w:r>
      <w:r w:rsidRPr="006B1D52">
        <w:rPr>
          <w:rFonts w:asciiTheme="minorHAnsi" w:eastAsiaTheme="minorEastAsia" w:hAnsiTheme="minorHAnsi" w:cstheme="minorBidi"/>
          <w:sz w:val="22"/>
          <w:szCs w:val="22"/>
          <w:rPrChange w:id="255" w:author="david lo" w:date="2020-12-12T14:12:00Z">
            <w:rPr/>
          </w:rPrChange>
        </w:rPr>
        <w:t>“</w:t>
      </w:r>
      <w:r w:rsidRPr="006B1D52">
        <w:rPr>
          <w:rFonts w:asciiTheme="minorHAnsi" w:eastAsiaTheme="minorEastAsia" w:hAnsiTheme="minorHAnsi" w:cstheme="minorBidi" w:hint="eastAsia"/>
          <w:sz w:val="22"/>
          <w:szCs w:val="22"/>
          <w:rPrChange w:id="256" w:author="david lo" w:date="2020-12-12T14:12:00Z">
            <w:rPr>
              <w:rFonts w:hint="eastAsia"/>
            </w:rPr>
          </w:rPrChange>
        </w:rPr>
        <w:t>認購不足</w:t>
      </w:r>
      <w:r w:rsidRPr="006B1D52">
        <w:rPr>
          <w:rFonts w:asciiTheme="minorHAnsi" w:eastAsiaTheme="minorEastAsia" w:hAnsiTheme="minorHAnsi" w:cstheme="minorBidi"/>
          <w:sz w:val="22"/>
          <w:szCs w:val="22"/>
          <w:rPrChange w:id="257" w:author="david lo" w:date="2020-12-12T14:12:00Z">
            <w:rPr/>
          </w:rPrChange>
        </w:rPr>
        <w:t>”</w:t>
      </w:r>
      <w:r w:rsidRPr="006B1D52">
        <w:rPr>
          <w:rFonts w:asciiTheme="minorHAnsi" w:eastAsiaTheme="minorEastAsia" w:hAnsiTheme="minorHAnsi" w:cstheme="minorBidi"/>
          <w:sz w:val="22"/>
          <w:szCs w:val="22"/>
          <w:rPrChange w:id="258" w:author="david lo" w:date="2020-12-12T14:12:00Z">
            <w:rPr/>
          </w:rPrChange>
        </w:rPr>
        <w:t xml:space="preserve"> in the attribute </w:t>
      </w:r>
      <w:r w:rsidRPr="006B1D52">
        <w:rPr>
          <w:rFonts w:asciiTheme="minorHAnsi" w:eastAsiaTheme="minorEastAsia" w:hAnsiTheme="minorHAnsi" w:cstheme="minorBidi"/>
          <w:sz w:val="22"/>
          <w:szCs w:val="22"/>
          <w:rPrChange w:id="259" w:author="david lo" w:date="2020-12-12T14:12:00Z">
            <w:rPr/>
          </w:rPrChange>
        </w:rPr>
        <w:t>“</w:t>
      </w:r>
      <w:r w:rsidRPr="006B1D52">
        <w:rPr>
          <w:rFonts w:asciiTheme="minorHAnsi" w:eastAsiaTheme="minorEastAsia" w:hAnsiTheme="minorHAnsi" w:cstheme="minorBidi"/>
          <w:sz w:val="22"/>
          <w:szCs w:val="22"/>
          <w:rPrChange w:id="260" w:author="david lo" w:date="2020-12-12T14:12:00Z">
            <w:rPr/>
          </w:rPrChange>
        </w:rPr>
        <w:t>over subscription ratio</w:t>
      </w:r>
      <w:r w:rsidRPr="006B1D52">
        <w:rPr>
          <w:rFonts w:asciiTheme="minorHAnsi" w:eastAsiaTheme="minorEastAsia" w:hAnsiTheme="minorHAnsi" w:cstheme="minorBidi"/>
          <w:sz w:val="22"/>
          <w:szCs w:val="22"/>
          <w:rPrChange w:id="261" w:author="david lo" w:date="2020-12-12T14:12:00Z">
            <w:rPr/>
          </w:rPrChange>
        </w:rPr>
        <w:t>”</w:t>
      </w:r>
      <w:r w:rsidRPr="006B1D52">
        <w:rPr>
          <w:rFonts w:asciiTheme="minorHAnsi" w:eastAsiaTheme="minorEastAsia" w:hAnsiTheme="minorHAnsi" w:cstheme="minorBidi"/>
          <w:sz w:val="22"/>
          <w:szCs w:val="22"/>
          <w:rPrChange w:id="262" w:author="david lo" w:date="2020-12-12T14:12:00Z">
            <w:rPr/>
          </w:rPrChange>
        </w:rPr>
        <w:t>, meaning the IPO was undersubscribed). For those with N/A values, it is noted that AAStocks</w:t>
      </w:r>
      <w:ins w:id="263" w:author="david lo" w:date="2020-12-12T14:18:00Z">
        <w:r w:rsidR="006B1D52">
          <w:rPr>
            <w:rFonts w:asciiTheme="minorHAnsi" w:eastAsiaTheme="minorEastAsia" w:hAnsiTheme="minorHAnsi" w:cstheme="minorBidi"/>
            <w:sz w:val="22"/>
            <w:szCs w:val="22"/>
          </w:rPr>
          <w:t>.com</w:t>
        </w:r>
      </w:ins>
      <w:r w:rsidRPr="006B1D52">
        <w:rPr>
          <w:rFonts w:asciiTheme="minorHAnsi" w:eastAsiaTheme="minorEastAsia" w:hAnsiTheme="minorHAnsi" w:cstheme="minorBidi"/>
          <w:sz w:val="22"/>
          <w:szCs w:val="22"/>
          <w:rPrChange w:id="264" w:author="david lo" w:date="2020-12-12T14:12:00Z">
            <w:rPr/>
          </w:rPrChange>
        </w:rPr>
        <w:t xml:space="preserve"> treated the transfer of listing from GEM (historically known as </w:t>
      </w:r>
      <w:r w:rsidRPr="006B1D52">
        <w:rPr>
          <w:rFonts w:asciiTheme="minorHAnsi" w:eastAsiaTheme="minorEastAsia" w:hAnsiTheme="minorHAnsi" w:cstheme="minorBidi"/>
          <w:sz w:val="22"/>
          <w:szCs w:val="22"/>
          <w:rPrChange w:id="265" w:author="david lo" w:date="2020-12-12T14:12:00Z">
            <w:rPr/>
          </w:rPrChange>
        </w:rPr>
        <w:t>“</w:t>
      </w:r>
      <w:r w:rsidRPr="006B1D52">
        <w:rPr>
          <w:rFonts w:asciiTheme="minorHAnsi" w:eastAsiaTheme="minorEastAsia" w:hAnsiTheme="minorHAnsi" w:cstheme="minorBidi"/>
          <w:sz w:val="22"/>
          <w:szCs w:val="22"/>
          <w:rPrChange w:id="266" w:author="david lo" w:date="2020-12-12T14:12:00Z">
            <w:rPr/>
          </w:rPrChange>
        </w:rPr>
        <w:t xml:space="preserve">Growth </w:t>
      </w:r>
      <w:r w:rsidRPr="006B1D52">
        <w:rPr>
          <w:rFonts w:asciiTheme="minorHAnsi" w:eastAsiaTheme="minorEastAsia" w:hAnsiTheme="minorHAnsi" w:cstheme="minorBidi"/>
          <w:sz w:val="22"/>
          <w:szCs w:val="22"/>
          <w:rPrChange w:id="267" w:author="david lo" w:date="2020-12-12T14:12:00Z">
            <w:rPr/>
          </w:rPrChange>
        </w:rPr>
        <w:lastRenderedPageBreak/>
        <w:t>Enterprise Market</w:t>
      </w:r>
      <w:r w:rsidRPr="006B1D52">
        <w:rPr>
          <w:rFonts w:asciiTheme="minorHAnsi" w:eastAsiaTheme="minorEastAsia" w:hAnsiTheme="minorHAnsi" w:cstheme="minorBidi"/>
          <w:sz w:val="22"/>
          <w:szCs w:val="22"/>
          <w:rPrChange w:id="268" w:author="david lo" w:date="2020-12-12T14:12:00Z">
            <w:rPr/>
          </w:rPrChange>
        </w:rPr>
        <w:t>”</w:t>
      </w:r>
      <w:r w:rsidRPr="006B1D52">
        <w:rPr>
          <w:rFonts w:asciiTheme="minorHAnsi" w:eastAsiaTheme="minorEastAsia" w:hAnsiTheme="minorHAnsi" w:cstheme="minorBidi"/>
          <w:sz w:val="22"/>
          <w:szCs w:val="22"/>
          <w:rPrChange w:id="269" w:author="david lo" w:date="2020-12-12T14:12:00Z">
            <w:rPr/>
          </w:rPrChange>
        </w:rPr>
        <w:t>) to the Main Board as IPO and also there were some secondary listings in Hong Kong, both of the cases did not involve public subscription of new shares. We consider it appropriate to drop all such entries with N/A values and dropping such data should not affect the overall integrity of the dataset. For those undersubscribed IPO, though it intuitively suggests that these stocks are less attractive and less in demand and it may be interesting to have a machine learning algorithm to learn the first day return of these undersubscribed stocks, the data from AAStocks.com</w:t>
      </w:r>
      <w:ins w:id="270" w:author="david lo" w:date="2020-12-12T14:13:00Z">
        <w:r w:rsidR="006B1D52">
          <w:rPr>
            <w:rFonts w:asciiTheme="minorHAnsi" w:eastAsiaTheme="minorEastAsia" w:hAnsiTheme="minorHAnsi" w:cstheme="minorBidi"/>
            <w:sz w:val="22"/>
            <w:szCs w:val="22"/>
          </w:rPr>
          <w:t>, unfortunately,</w:t>
        </w:r>
      </w:ins>
      <w:r w:rsidRPr="006B1D52">
        <w:rPr>
          <w:rFonts w:asciiTheme="minorHAnsi" w:eastAsiaTheme="minorEastAsia" w:hAnsiTheme="minorHAnsi" w:cstheme="minorBidi"/>
          <w:sz w:val="22"/>
          <w:szCs w:val="22"/>
          <w:rPrChange w:id="271" w:author="david lo" w:date="2020-12-12T14:12:00Z">
            <w:rPr/>
          </w:rPrChange>
        </w:rPr>
        <w:t xml:space="preserve"> did not provide the quantitative information on the extent of the undersubscription. Therefore, for simplicity and demonstration in this project, we also dropped such undersubscribed stocks in the cleaned dataset. After this process, there are 416 samples in the dataset.</w:t>
      </w:r>
    </w:p>
    <w:p w14:paraId="376F765D" w14:textId="77777777" w:rsidR="00F82944" w:rsidRPr="006B1D52" w:rsidDel="006B1D52" w:rsidRDefault="00F82944">
      <w:pPr>
        <w:rPr>
          <w:del w:id="272" w:author="david lo" w:date="2020-12-12T14:13:00Z"/>
          <w:rFonts w:asciiTheme="minorHAnsi" w:eastAsiaTheme="minorEastAsia" w:hAnsiTheme="minorHAnsi" w:cstheme="minorBidi"/>
          <w:sz w:val="22"/>
          <w:szCs w:val="22"/>
          <w:rPrChange w:id="273" w:author="david lo" w:date="2020-12-12T14:13:00Z">
            <w:rPr>
              <w:del w:id="274" w:author="david lo" w:date="2020-12-12T14:13:00Z"/>
            </w:rPr>
          </w:rPrChange>
        </w:rPr>
      </w:pPr>
    </w:p>
    <w:p w14:paraId="4A1C8F0C" w14:textId="77777777" w:rsidR="00F82944" w:rsidRPr="006B1D52" w:rsidRDefault="008D10BD">
      <w:pPr>
        <w:rPr>
          <w:rFonts w:asciiTheme="minorHAnsi" w:eastAsiaTheme="minorEastAsia" w:hAnsiTheme="minorHAnsi" w:cstheme="minorBidi"/>
          <w:sz w:val="22"/>
          <w:szCs w:val="22"/>
          <w:rPrChange w:id="275" w:author="david lo" w:date="2020-12-12T14:13:00Z">
            <w:rPr/>
          </w:rPrChange>
        </w:rPr>
      </w:pPr>
      <w:r w:rsidRPr="006B1D52">
        <w:rPr>
          <w:rFonts w:asciiTheme="minorHAnsi" w:eastAsiaTheme="minorEastAsia" w:hAnsiTheme="minorHAnsi" w:cstheme="minorBidi"/>
          <w:sz w:val="22"/>
          <w:szCs w:val="22"/>
          <w:rPrChange w:id="276" w:author="david lo" w:date="2020-12-12T14:13:00Z">
            <w:rPr/>
          </w:rPrChange>
        </w:rPr>
        <w:t xml:space="preserve">Secondly, when the data is scraped, Python reads the data from the csv file as an </w:t>
      </w:r>
      <w:r w:rsidRPr="006B1D52">
        <w:rPr>
          <w:rFonts w:asciiTheme="minorHAnsi" w:eastAsiaTheme="minorEastAsia" w:hAnsiTheme="minorHAnsi" w:cstheme="minorBidi"/>
          <w:sz w:val="22"/>
          <w:szCs w:val="22"/>
          <w:rPrChange w:id="277" w:author="david lo" w:date="2020-12-12T14:13:00Z">
            <w:rPr/>
          </w:rPrChange>
        </w:rPr>
        <w:t>‘</w:t>
      </w:r>
      <w:r w:rsidRPr="006B1D52">
        <w:rPr>
          <w:rFonts w:asciiTheme="minorHAnsi" w:eastAsiaTheme="minorEastAsia" w:hAnsiTheme="minorHAnsi" w:cstheme="minorBidi"/>
          <w:sz w:val="22"/>
          <w:szCs w:val="22"/>
          <w:rPrChange w:id="278" w:author="david lo" w:date="2020-12-12T14:13:00Z">
            <w:rPr/>
          </w:rPrChange>
        </w:rPr>
        <w:t>object</w:t>
      </w:r>
      <w:r w:rsidRPr="006B1D52">
        <w:rPr>
          <w:rFonts w:asciiTheme="minorHAnsi" w:eastAsiaTheme="minorEastAsia" w:hAnsiTheme="minorHAnsi" w:cstheme="minorBidi"/>
          <w:sz w:val="22"/>
          <w:szCs w:val="22"/>
          <w:rPrChange w:id="279" w:author="david lo" w:date="2020-12-12T14:13:00Z">
            <w:rPr/>
          </w:rPrChange>
        </w:rPr>
        <w:t>’</w:t>
      </w:r>
      <w:r w:rsidRPr="006B1D52">
        <w:rPr>
          <w:rFonts w:asciiTheme="minorHAnsi" w:eastAsiaTheme="minorEastAsia" w:hAnsiTheme="minorHAnsi" w:cstheme="minorBidi"/>
          <w:sz w:val="22"/>
          <w:szCs w:val="22"/>
          <w:rPrChange w:id="280" w:author="david lo" w:date="2020-12-12T14:13:00Z">
            <w:rPr/>
          </w:rPrChange>
        </w:rPr>
        <w:t xml:space="preserve"> datatype. Converting an </w:t>
      </w:r>
      <w:r w:rsidRPr="006B1D52">
        <w:rPr>
          <w:rFonts w:asciiTheme="minorHAnsi" w:eastAsiaTheme="minorEastAsia" w:hAnsiTheme="minorHAnsi" w:cstheme="minorBidi"/>
          <w:sz w:val="22"/>
          <w:szCs w:val="22"/>
          <w:rPrChange w:id="281" w:author="david lo" w:date="2020-12-12T14:13:00Z">
            <w:rPr/>
          </w:rPrChange>
        </w:rPr>
        <w:t>‘</w:t>
      </w:r>
      <w:r w:rsidRPr="006B1D52">
        <w:rPr>
          <w:rFonts w:asciiTheme="minorHAnsi" w:eastAsiaTheme="minorEastAsia" w:hAnsiTheme="minorHAnsi" w:cstheme="minorBidi"/>
          <w:sz w:val="22"/>
          <w:szCs w:val="22"/>
          <w:rPrChange w:id="282" w:author="david lo" w:date="2020-12-12T14:13:00Z">
            <w:rPr/>
          </w:rPrChange>
        </w:rPr>
        <w:t>object</w:t>
      </w:r>
      <w:r w:rsidRPr="006B1D52">
        <w:rPr>
          <w:rFonts w:asciiTheme="minorHAnsi" w:eastAsiaTheme="minorEastAsia" w:hAnsiTheme="minorHAnsi" w:cstheme="minorBidi"/>
          <w:sz w:val="22"/>
          <w:szCs w:val="22"/>
          <w:rPrChange w:id="283" w:author="david lo" w:date="2020-12-12T14:13:00Z">
            <w:rPr/>
          </w:rPrChange>
        </w:rPr>
        <w:t>’</w:t>
      </w:r>
      <w:r w:rsidRPr="006B1D52">
        <w:rPr>
          <w:rFonts w:asciiTheme="minorHAnsi" w:eastAsiaTheme="minorEastAsia" w:hAnsiTheme="minorHAnsi" w:cstheme="minorBidi"/>
          <w:sz w:val="22"/>
          <w:szCs w:val="22"/>
          <w:rPrChange w:id="284" w:author="david lo" w:date="2020-12-12T14:13:00Z">
            <w:rPr/>
          </w:rPrChange>
        </w:rPr>
        <w:t xml:space="preserve"> to numeric is necessary for the learning model to read the data. Treatments of string data such as removing </w:t>
      </w:r>
      <w:r w:rsidRPr="006B1D52">
        <w:rPr>
          <w:rFonts w:asciiTheme="minorHAnsi" w:eastAsiaTheme="minorEastAsia" w:hAnsiTheme="minorHAnsi" w:cstheme="minorBidi"/>
          <w:sz w:val="22"/>
          <w:szCs w:val="22"/>
          <w:rPrChange w:id="285" w:author="david lo" w:date="2020-12-12T14:13:00Z">
            <w:rPr/>
          </w:rPrChange>
        </w:rPr>
        <w:t>‘</w:t>
      </w:r>
      <w:r w:rsidRPr="006B1D52">
        <w:rPr>
          <w:rFonts w:asciiTheme="minorHAnsi" w:eastAsiaTheme="minorEastAsia" w:hAnsiTheme="minorHAnsi" w:cstheme="minorBidi"/>
          <w:sz w:val="22"/>
          <w:szCs w:val="22"/>
          <w:rPrChange w:id="286" w:author="david lo" w:date="2020-12-12T14:13:00Z">
            <w:rPr/>
          </w:rPrChange>
        </w:rPr>
        <w:t>,</w:t>
      </w:r>
      <w:r w:rsidRPr="006B1D52">
        <w:rPr>
          <w:rFonts w:asciiTheme="minorHAnsi" w:eastAsiaTheme="minorEastAsia" w:hAnsiTheme="minorHAnsi" w:cstheme="minorBidi"/>
          <w:sz w:val="22"/>
          <w:szCs w:val="22"/>
          <w:rPrChange w:id="287" w:author="david lo" w:date="2020-12-12T14:13:00Z">
            <w:rPr/>
          </w:rPrChange>
        </w:rPr>
        <w:t>’</w:t>
      </w:r>
      <w:r w:rsidRPr="006B1D52">
        <w:rPr>
          <w:rFonts w:asciiTheme="minorHAnsi" w:eastAsiaTheme="minorEastAsia" w:hAnsiTheme="minorHAnsi" w:cstheme="minorBidi"/>
          <w:sz w:val="22"/>
          <w:szCs w:val="22"/>
          <w:rPrChange w:id="288" w:author="david lo" w:date="2020-12-12T14:13:00Z">
            <w:rPr/>
          </w:rPrChange>
        </w:rPr>
        <w:t xml:space="preserve">, </w:t>
      </w:r>
      <w:r w:rsidRPr="006B1D52">
        <w:rPr>
          <w:rFonts w:asciiTheme="minorHAnsi" w:eastAsiaTheme="minorEastAsia" w:hAnsiTheme="minorHAnsi" w:cstheme="minorBidi"/>
          <w:sz w:val="22"/>
          <w:szCs w:val="22"/>
          <w:rPrChange w:id="289" w:author="david lo" w:date="2020-12-12T14:13:00Z">
            <w:rPr/>
          </w:rPrChange>
        </w:rPr>
        <w:t>‘</w:t>
      </w:r>
      <w:r w:rsidRPr="006B1D52">
        <w:rPr>
          <w:rFonts w:asciiTheme="minorHAnsi" w:eastAsiaTheme="minorEastAsia" w:hAnsiTheme="minorHAnsi" w:cstheme="minorBidi"/>
          <w:sz w:val="22"/>
          <w:szCs w:val="22"/>
          <w:rPrChange w:id="290" w:author="david lo" w:date="2020-12-12T14:13:00Z">
            <w:rPr/>
          </w:rPrChange>
        </w:rPr>
        <w:t>%</w:t>
      </w:r>
      <w:r w:rsidRPr="006B1D52">
        <w:rPr>
          <w:rFonts w:asciiTheme="minorHAnsi" w:eastAsiaTheme="minorEastAsia" w:hAnsiTheme="minorHAnsi" w:cstheme="minorBidi"/>
          <w:sz w:val="22"/>
          <w:szCs w:val="22"/>
          <w:rPrChange w:id="291" w:author="david lo" w:date="2020-12-12T14:13:00Z">
            <w:rPr/>
          </w:rPrChange>
        </w:rPr>
        <w:t>’</w:t>
      </w:r>
      <w:r w:rsidRPr="006B1D52">
        <w:rPr>
          <w:rFonts w:asciiTheme="minorHAnsi" w:eastAsiaTheme="minorEastAsia" w:hAnsiTheme="minorHAnsi" w:cstheme="minorBidi"/>
          <w:sz w:val="22"/>
          <w:szCs w:val="22"/>
          <w:rPrChange w:id="292" w:author="david lo" w:date="2020-12-12T14:13:00Z">
            <w:rPr/>
          </w:rPrChange>
        </w:rPr>
        <w:t xml:space="preserve"> and </w:t>
      </w:r>
      <w:r w:rsidRPr="006B1D52">
        <w:rPr>
          <w:rFonts w:asciiTheme="minorHAnsi" w:eastAsiaTheme="minorEastAsia" w:hAnsiTheme="minorHAnsi" w:cstheme="minorBidi"/>
          <w:sz w:val="22"/>
          <w:szCs w:val="22"/>
          <w:rPrChange w:id="293" w:author="david lo" w:date="2020-12-12T14:13:00Z">
            <w:rPr/>
          </w:rPrChange>
        </w:rPr>
        <w:t>‘</w:t>
      </w:r>
      <w:r w:rsidRPr="006B1D52">
        <w:rPr>
          <w:rFonts w:asciiTheme="minorHAnsi" w:eastAsiaTheme="minorEastAsia" w:hAnsiTheme="minorHAnsi" w:cstheme="minorBidi"/>
          <w:sz w:val="22"/>
          <w:szCs w:val="22"/>
          <w:rPrChange w:id="294" w:author="david lo" w:date="2020-12-12T14:13:00Z">
            <w:rPr/>
          </w:rPrChange>
        </w:rPr>
        <w:t>-</w:t>
      </w:r>
      <w:r w:rsidRPr="006B1D52">
        <w:rPr>
          <w:rFonts w:asciiTheme="minorHAnsi" w:eastAsiaTheme="minorEastAsia" w:hAnsiTheme="minorHAnsi" w:cstheme="minorBidi"/>
          <w:sz w:val="22"/>
          <w:szCs w:val="22"/>
          <w:rPrChange w:id="295" w:author="david lo" w:date="2020-12-12T14:13:00Z">
            <w:rPr/>
          </w:rPrChange>
        </w:rPr>
        <w:t>‘</w:t>
      </w:r>
      <w:r w:rsidRPr="006B1D52">
        <w:rPr>
          <w:rFonts w:asciiTheme="minorHAnsi" w:eastAsiaTheme="minorEastAsia" w:hAnsiTheme="minorHAnsi" w:cstheme="minorBidi"/>
          <w:sz w:val="22"/>
          <w:szCs w:val="22"/>
          <w:rPrChange w:id="296" w:author="david lo" w:date="2020-12-12T14:13:00Z">
            <w:rPr/>
          </w:rPrChange>
        </w:rPr>
        <w:t xml:space="preserve"> were performed. The raw data of the market capitalisation attribute was a range of market capitalisations based on the high end and low end of the subscription price. New attributes of </w:t>
      </w:r>
      <w:r w:rsidRPr="006B1D52">
        <w:rPr>
          <w:rFonts w:asciiTheme="minorHAnsi" w:eastAsiaTheme="minorEastAsia" w:hAnsiTheme="minorHAnsi" w:cstheme="minorBidi"/>
          <w:sz w:val="22"/>
          <w:szCs w:val="22"/>
          <w:rPrChange w:id="297" w:author="david lo" w:date="2020-12-12T14:13:00Z">
            <w:rPr/>
          </w:rPrChange>
        </w:rPr>
        <w:t>“</w:t>
      </w:r>
      <w:r w:rsidRPr="006B1D52">
        <w:rPr>
          <w:rFonts w:asciiTheme="minorHAnsi" w:eastAsiaTheme="minorEastAsia" w:hAnsiTheme="minorHAnsi" w:cstheme="minorBidi"/>
          <w:sz w:val="22"/>
          <w:szCs w:val="22"/>
          <w:rPrChange w:id="298" w:author="david lo" w:date="2020-12-12T14:13:00Z">
            <w:rPr/>
          </w:rPrChange>
        </w:rPr>
        <w:t>market capitalisation low</w:t>
      </w:r>
      <w:r w:rsidRPr="006B1D52">
        <w:rPr>
          <w:rFonts w:asciiTheme="minorHAnsi" w:eastAsiaTheme="minorEastAsia" w:hAnsiTheme="minorHAnsi" w:cstheme="minorBidi"/>
          <w:sz w:val="22"/>
          <w:szCs w:val="22"/>
          <w:rPrChange w:id="299" w:author="david lo" w:date="2020-12-12T14:13:00Z">
            <w:rPr/>
          </w:rPrChange>
        </w:rPr>
        <w:t>”</w:t>
      </w:r>
      <w:r w:rsidRPr="006B1D52">
        <w:rPr>
          <w:rFonts w:asciiTheme="minorHAnsi" w:eastAsiaTheme="minorEastAsia" w:hAnsiTheme="minorHAnsi" w:cstheme="minorBidi"/>
          <w:sz w:val="22"/>
          <w:szCs w:val="22"/>
          <w:rPrChange w:id="300" w:author="david lo" w:date="2020-12-12T14:13:00Z">
            <w:rPr/>
          </w:rPrChange>
        </w:rPr>
        <w:t xml:space="preserve"> and </w:t>
      </w:r>
      <w:r w:rsidRPr="006B1D52">
        <w:rPr>
          <w:rFonts w:asciiTheme="minorHAnsi" w:eastAsiaTheme="minorEastAsia" w:hAnsiTheme="minorHAnsi" w:cstheme="minorBidi"/>
          <w:sz w:val="22"/>
          <w:szCs w:val="22"/>
          <w:rPrChange w:id="301" w:author="david lo" w:date="2020-12-12T14:13:00Z">
            <w:rPr/>
          </w:rPrChange>
        </w:rPr>
        <w:t>“</w:t>
      </w:r>
      <w:r w:rsidRPr="006B1D52">
        <w:rPr>
          <w:rFonts w:asciiTheme="minorHAnsi" w:eastAsiaTheme="minorEastAsia" w:hAnsiTheme="minorHAnsi" w:cstheme="minorBidi"/>
          <w:sz w:val="22"/>
          <w:szCs w:val="22"/>
          <w:rPrChange w:id="302" w:author="david lo" w:date="2020-12-12T14:13:00Z">
            <w:rPr/>
          </w:rPrChange>
        </w:rPr>
        <w:t>market capitalisation high</w:t>
      </w:r>
      <w:r w:rsidRPr="006B1D52">
        <w:rPr>
          <w:rFonts w:asciiTheme="minorHAnsi" w:eastAsiaTheme="minorEastAsia" w:hAnsiTheme="minorHAnsi" w:cstheme="minorBidi"/>
          <w:sz w:val="22"/>
          <w:szCs w:val="22"/>
          <w:rPrChange w:id="303" w:author="david lo" w:date="2020-12-12T14:13:00Z">
            <w:rPr/>
          </w:rPrChange>
        </w:rPr>
        <w:t>”</w:t>
      </w:r>
      <w:r w:rsidRPr="006B1D52">
        <w:rPr>
          <w:rFonts w:asciiTheme="minorHAnsi" w:eastAsiaTheme="minorEastAsia" w:hAnsiTheme="minorHAnsi" w:cstheme="minorBidi"/>
          <w:sz w:val="22"/>
          <w:szCs w:val="22"/>
          <w:rPrChange w:id="304" w:author="david lo" w:date="2020-12-12T14:13:00Z">
            <w:rPr/>
          </w:rPrChange>
        </w:rPr>
        <w:t xml:space="preserve"> were created to store the low end and high end of the market capitalisation range, respectively and the market capitalisation attribute is disregarded in the subsequent learning.</w:t>
      </w:r>
    </w:p>
    <w:p w14:paraId="44A8A137" w14:textId="77777777" w:rsidR="00F82944" w:rsidRPr="006B1D52" w:rsidDel="006B1D52" w:rsidRDefault="00F82944">
      <w:pPr>
        <w:rPr>
          <w:del w:id="305" w:author="david lo" w:date="2020-12-12T14:13:00Z"/>
          <w:rFonts w:asciiTheme="minorHAnsi" w:eastAsiaTheme="minorEastAsia" w:hAnsiTheme="minorHAnsi" w:cstheme="minorBidi"/>
          <w:sz w:val="22"/>
          <w:szCs w:val="22"/>
          <w:rPrChange w:id="306" w:author="david lo" w:date="2020-12-12T14:13:00Z">
            <w:rPr>
              <w:del w:id="307" w:author="david lo" w:date="2020-12-12T14:13:00Z"/>
            </w:rPr>
          </w:rPrChange>
        </w:rPr>
      </w:pPr>
    </w:p>
    <w:p w14:paraId="143D9D5D" w14:textId="77777777" w:rsidR="00F82944" w:rsidRPr="006B1D52" w:rsidRDefault="008D10BD">
      <w:pPr>
        <w:rPr>
          <w:rFonts w:asciiTheme="minorHAnsi" w:eastAsiaTheme="minorEastAsia" w:hAnsiTheme="minorHAnsi" w:cstheme="minorBidi"/>
          <w:sz w:val="22"/>
          <w:szCs w:val="22"/>
          <w:rPrChange w:id="308" w:author="david lo" w:date="2020-12-12T14:13:00Z">
            <w:rPr/>
          </w:rPrChange>
        </w:rPr>
      </w:pPr>
      <w:r w:rsidRPr="006B1D52">
        <w:rPr>
          <w:rFonts w:asciiTheme="minorHAnsi" w:eastAsiaTheme="minorEastAsia" w:hAnsiTheme="minorHAnsi" w:cstheme="minorBidi"/>
          <w:sz w:val="22"/>
          <w:szCs w:val="22"/>
          <w:rPrChange w:id="309" w:author="david lo" w:date="2020-12-12T14:13:00Z">
            <w:rPr/>
          </w:rPrChange>
        </w:rPr>
        <w:t xml:space="preserve">The final dataset ready for learning is stored in </w:t>
      </w:r>
      <w:r w:rsidRPr="006B1D52">
        <w:rPr>
          <w:rFonts w:asciiTheme="minorHAnsi" w:eastAsiaTheme="minorEastAsia" w:hAnsiTheme="minorHAnsi" w:cstheme="minorBidi"/>
          <w:sz w:val="22"/>
          <w:szCs w:val="22"/>
          <w:rPrChange w:id="310" w:author="david lo" w:date="2020-12-12T14:13:00Z">
            <w:rPr/>
          </w:rPrChange>
        </w:rPr>
        <w:t>“</w:t>
      </w:r>
      <w:r w:rsidRPr="00C6723F">
        <w:rPr>
          <w:rFonts w:ascii="Courier New" w:eastAsiaTheme="minorEastAsia" w:hAnsi="Courier New" w:cs="Courier New"/>
          <w:sz w:val="22"/>
          <w:szCs w:val="22"/>
          <w:shd w:val="clear" w:color="auto" w:fill="D9D9D9" w:themeFill="background1" w:themeFillShade="D9"/>
          <w:rPrChange w:id="311" w:author="david lo" w:date="2020-12-12T14:39:00Z">
            <w:rPr/>
          </w:rPrChange>
        </w:rPr>
        <w:t>processed_stock_data.csv</w:t>
      </w:r>
      <w:r w:rsidRPr="006B1D52">
        <w:rPr>
          <w:rFonts w:asciiTheme="minorHAnsi" w:eastAsiaTheme="minorEastAsia" w:hAnsiTheme="minorHAnsi" w:cstheme="minorBidi"/>
          <w:sz w:val="22"/>
          <w:szCs w:val="22"/>
          <w:rPrChange w:id="312" w:author="david lo" w:date="2020-12-12T14:13:00Z">
            <w:rPr/>
          </w:rPrChange>
        </w:rPr>
        <w:t>”</w:t>
      </w:r>
      <w:r w:rsidRPr="006B1D52">
        <w:rPr>
          <w:rFonts w:asciiTheme="minorHAnsi" w:eastAsiaTheme="minorEastAsia" w:hAnsiTheme="minorHAnsi" w:cstheme="minorBidi"/>
          <w:sz w:val="22"/>
          <w:szCs w:val="22"/>
          <w:rPrChange w:id="313" w:author="david lo" w:date="2020-12-12T14:13:00Z">
            <w:rPr/>
          </w:rPrChange>
        </w:rPr>
        <w:t xml:space="preserve">. The pre-processing process of the raw dataset is demonstrated in </w:t>
      </w:r>
      <w:r w:rsidRPr="006B1D52">
        <w:rPr>
          <w:rFonts w:asciiTheme="minorHAnsi" w:eastAsiaTheme="minorEastAsia" w:hAnsiTheme="minorHAnsi" w:cstheme="minorBidi"/>
          <w:sz w:val="22"/>
          <w:szCs w:val="22"/>
          <w:rPrChange w:id="314" w:author="david lo" w:date="2020-12-12T14:13:00Z">
            <w:rPr/>
          </w:rPrChange>
        </w:rPr>
        <w:t>“</w:t>
      </w:r>
      <w:r w:rsidRPr="00C6723F">
        <w:rPr>
          <w:rFonts w:ascii="Courier New" w:eastAsiaTheme="minorEastAsia" w:hAnsi="Courier New" w:cs="Courier New"/>
          <w:sz w:val="22"/>
          <w:szCs w:val="22"/>
          <w:shd w:val="clear" w:color="auto" w:fill="D9D9D9" w:themeFill="background1" w:themeFillShade="D9"/>
          <w:rPrChange w:id="315" w:author="david lo" w:date="2020-12-12T14:40:00Z">
            <w:rPr/>
          </w:rPrChange>
        </w:rPr>
        <w:t>stock_data_cleaning.ipynb</w:t>
      </w:r>
      <w:r w:rsidRPr="006B1D52">
        <w:rPr>
          <w:rFonts w:asciiTheme="minorHAnsi" w:eastAsiaTheme="minorEastAsia" w:hAnsiTheme="minorHAnsi" w:cstheme="minorBidi"/>
          <w:sz w:val="22"/>
          <w:szCs w:val="22"/>
          <w:rPrChange w:id="316" w:author="david lo" w:date="2020-12-12T14:13:00Z">
            <w:rPr/>
          </w:rPrChange>
        </w:rPr>
        <w:t>”</w:t>
      </w:r>
      <w:r w:rsidRPr="006B1D52">
        <w:rPr>
          <w:rFonts w:asciiTheme="minorHAnsi" w:eastAsiaTheme="minorEastAsia" w:hAnsiTheme="minorHAnsi" w:cstheme="minorBidi"/>
          <w:sz w:val="22"/>
          <w:szCs w:val="22"/>
          <w:rPrChange w:id="317" w:author="david lo" w:date="2020-12-12T14:13:00Z">
            <w:rPr/>
          </w:rPrChange>
        </w:rPr>
        <w:t xml:space="preserve">. </w:t>
      </w:r>
    </w:p>
    <w:p w14:paraId="1ACABF38" w14:textId="77777777" w:rsidR="00F82944" w:rsidDel="006B1D52" w:rsidRDefault="00F82944">
      <w:pPr>
        <w:rPr>
          <w:del w:id="318" w:author="david lo" w:date="2020-12-12T14:13:00Z"/>
          <w:b/>
        </w:rPr>
      </w:pPr>
    </w:p>
    <w:p w14:paraId="6F16974A" w14:textId="77777777" w:rsidR="00F82944" w:rsidRPr="006B1D52" w:rsidDel="006B1D52" w:rsidRDefault="00F82944">
      <w:pPr>
        <w:rPr>
          <w:del w:id="319" w:author="david lo" w:date="2020-12-12T14:13:00Z"/>
          <w:rFonts w:asciiTheme="minorHAnsi" w:eastAsiaTheme="minorEastAsia" w:hAnsiTheme="minorHAnsi" w:cstheme="minorBidi"/>
          <w:sz w:val="22"/>
          <w:szCs w:val="22"/>
          <w:rPrChange w:id="320" w:author="david lo" w:date="2020-12-12T14:14:00Z">
            <w:rPr>
              <w:del w:id="321" w:author="david lo" w:date="2020-12-12T14:13:00Z"/>
              <w:b/>
            </w:rPr>
          </w:rPrChange>
        </w:rPr>
      </w:pPr>
    </w:p>
    <w:p w14:paraId="50B6EAD1" w14:textId="77777777" w:rsidR="00F82944" w:rsidRPr="006B1D52" w:rsidRDefault="008D10BD">
      <w:pPr>
        <w:rPr>
          <w:rFonts w:asciiTheme="minorHAnsi" w:eastAsiaTheme="minorEastAsia" w:hAnsiTheme="minorHAnsi" w:cstheme="minorBidi"/>
          <w:b/>
          <w:bCs/>
          <w:sz w:val="22"/>
          <w:szCs w:val="22"/>
          <w:rPrChange w:id="322" w:author="david lo" w:date="2020-12-12T14:14:00Z">
            <w:rPr>
              <w:b/>
            </w:rPr>
          </w:rPrChange>
        </w:rPr>
      </w:pPr>
      <w:r w:rsidRPr="006B1D52">
        <w:rPr>
          <w:rFonts w:asciiTheme="minorHAnsi" w:eastAsiaTheme="minorEastAsia" w:hAnsiTheme="minorHAnsi" w:cstheme="minorBidi"/>
          <w:b/>
          <w:bCs/>
          <w:sz w:val="22"/>
          <w:szCs w:val="22"/>
          <w:rPrChange w:id="323" w:author="david lo" w:date="2020-12-12T14:14:00Z">
            <w:rPr>
              <w:b/>
            </w:rPr>
          </w:rPrChange>
        </w:rPr>
        <w:t>Experiments / Results / Discussion</w:t>
      </w:r>
    </w:p>
    <w:p w14:paraId="145B345D" w14:textId="77777777" w:rsidR="00F82944" w:rsidRPr="00E73A71" w:rsidRDefault="008D10BD">
      <w:pPr>
        <w:rPr>
          <w:rFonts w:asciiTheme="minorHAnsi" w:eastAsiaTheme="minorEastAsia" w:hAnsiTheme="minorHAnsi" w:cstheme="minorBidi"/>
          <w:b/>
          <w:bCs/>
          <w:i/>
          <w:iCs/>
          <w:sz w:val="22"/>
          <w:szCs w:val="22"/>
          <w:rPrChange w:id="324" w:author="david lo" w:date="2020-12-12T14:27:00Z">
            <w:rPr>
              <w:i/>
            </w:rPr>
          </w:rPrChange>
        </w:rPr>
      </w:pPr>
      <w:r w:rsidRPr="00E73A71">
        <w:rPr>
          <w:rFonts w:asciiTheme="minorHAnsi" w:eastAsiaTheme="minorEastAsia" w:hAnsiTheme="minorHAnsi" w:cstheme="minorBidi"/>
          <w:b/>
          <w:bCs/>
          <w:i/>
          <w:iCs/>
          <w:sz w:val="22"/>
          <w:szCs w:val="22"/>
          <w:rPrChange w:id="325" w:author="david lo" w:date="2020-12-12T14:27:00Z">
            <w:rPr>
              <w:i/>
            </w:rPr>
          </w:rPrChange>
        </w:rPr>
        <w:t>Librar</w:t>
      </w:r>
      <w:ins w:id="326" w:author="david lo" w:date="2020-12-12T14:27:00Z">
        <w:r w:rsidR="00E73A71" w:rsidRPr="00E73A71">
          <w:rPr>
            <w:rFonts w:asciiTheme="minorHAnsi" w:eastAsiaTheme="minorEastAsia" w:hAnsiTheme="minorHAnsi" w:cstheme="minorBidi"/>
            <w:b/>
            <w:bCs/>
            <w:i/>
            <w:iCs/>
            <w:sz w:val="22"/>
            <w:szCs w:val="22"/>
            <w:rPrChange w:id="327" w:author="david lo" w:date="2020-12-12T14:27:00Z">
              <w:rPr>
                <w:rFonts w:asciiTheme="minorHAnsi" w:eastAsiaTheme="minorEastAsia" w:hAnsiTheme="minorHAnsi" w:cstheme="minorBidi"/>
                <w:i/>
                <w:iCs/>
                <w:sz w:val="22"/>
                <w:szCs w:val="22"/>
              </w:rPr>
            </w:rPrChange>
          </w:rPr>
          <w:t>ies</w:t>
        </w:r>
      </w:ins>
      <w:del w:id="328" w:author="david lo" w:date="2020-12-12T14:27:00Z">
        <w:r w:rsidRPr="00E73A71" w:rsidDel="00E73A71">
          <w:rPr>
            <w:rFonts w:asciiTheme="minorHAnsi" w:eastAsiaTheme="minorEastAsia" w:hAnsiTheme="minorHAnsi" w:cstheme="minorBidi"/>
            <w:b/>
            <w:bCs/>
            <w:i/>
            <w:iCs/>
            <w:sz w:val="22"/>
            <w:szCs w:val="22"/>
            <w:rPrChange w:id="329" w:author="david lo" w:date="2020-12-12T14:27:00Z">
              <w:rPr>
                <w:i/>
              </w:rPr>
            </w:rPrChange>
          </w:rPr>
          <w:delText>y</w:delText>
        </w:r>
      </w:del>
      <w:r w:rsidRPr="00E73A71">
        <w:rPr>
          <w:rFonts w:asciiTheme="minorHAnsi" w:eastAsiaTheme="minorEastAsia" w:hAnsiTheme="minorHAnsi" w:cstheme="minorBidi"/>
          <w:b/>
          <w:bCs/>
          <w:i/>
          <w:iCs/>
          <w:sz w:val="22"/>
          <w:szCs w:val="22"/>
          <w:rPrChange w:id="330" w:author="david lo" w:date="2020-12-12T14:27:00Z">
            <w:rPr>
              <w:i/>
            </w:rPr>
          </w:rPrChange>
        </w:rPr>
        <w:t xml:space="preserve"> and parameters</w:t>
      </w:r>
    </w:p>
    <w:p w14:paraId="09F47E7F" w14:textId="77777777" w:rsidR="00F82944" w:rsidRPr="006B1D52" w:rsidRDefault="008D10BD">
      <w:pPr>
        <w:rPr>
          <w:rFonts w:asciiTheme="minorHAnsi" w:eastAsiaTheme="minorEastAsia" w:hAnsiTheme="minorHAnsi" w:cstheme="minorBidi"/>
          <w:sz w:val="22"/>
          <w:szCs w:val="22"/>
          <w:rPrChange w:id="331" w:author="david lo" w:date="2020-12-12T14:14:00Z">
            <w:rPr/>
          </w:rPrChange>
        </w:rPr>
      </w:pPr>
      <w:r w:rsidRPr="006B1D52">
        <w:rPr>
          <w:rFonts w:asciiTheme="minorHAnsi" w:eastAsiaTheme="minorEastAsia" w:hAnsiTheme="minorHAnsi" w:cstheme="minorBidi"/>
          <w:sz w:val="22"/>
          <w:szCs w:val="22"/>
          <w:rPrChange w:id="332" w:author="david lo" w:date="2020-12-12T14:14:00Z">
            <w:rPr/>
          </w:rPrChange>
        </w:rPr>
        <w:t xml:space="preserve">We use Python as our programming language. To use </w:t>
      </w:r>
      <w:proofErr w:type="spellStart"/>
      <w:r w:rsidRPr="006B1D52">
        <w:rPr>
          <w:rFonts w:asciiTheme="minorHAnsi" w:eastAsiaTheme="minorEastAsia" w:hAnsiTheme="minorHAnsi" w:cstheme="minorBidi"/>
          <w:sz w:val="22"/>
          <w:szCs w:val="22"/>
          <w:rPrChange w:id="333" w:author="david lo" w:date="2020-12-12T14:14:00Z">
            <w:rPr/>
          </w:rPrChange>
        </w:rPr>
        <w:t>XGBoost</w:t>
      </w:r>
      <w:proofErr w:type="spellEnd"/>
      <w:r w:rsidRPr="006B1D52">
        <w:rPr>
          <w:rFonts w:asciiTheme="minorHAnsi" w:eastAsiaTheme="minorEastAsia" w:hAnsiTheme="minorHAnsi" w:cstheme="minorBidi"/>
          <w:sz w:val="22"/>
          <w:szCs w:val="22"/>
          <w:rPrChange w:id="334" w:author="david lo" w:date="2020-12-12T14:14:00Z">
            <w:rPr/>
          </w:rPrChange>
        </w:rPr>
        <w:t xml:space="preserve">, the library </w:t>
      </w:r>
      <w:del w:id="335" w:author="david lo" w:date="2020-12-12T14:40:00Z">
        <w:r w:rsidRPr="006B1D52" w:rsidDel="00C6723F">
          <w:rPr>
            <w:rFonts w:asciiTheme="minorHAnsi" w:eastAsiaTheme="minorEastAsia" w:hAnsiTheme="minorHAnsi" w:cstheme="minorBidi"/>
            <w:sz w:val="22"/>
            <w:szCs w:val="22"/>
            <w:rPrChange w:id="336" w:author="david lo" w:date="2020-12-12T14:14:00Z">
              <w:rPr/>
            </w:rPrChange>
          </w:rPr>
          <w:delText>[</w:delText>
        </w:r>
      </w:del>
      <w:proofErr w:type="spellStart"/>
      <w:r w:rsidRPr="006B1D52">
        <w:rPr>
          <w:rFonts w:asciiTheme="minorHAnsi" w:eastAsiaTheme="minorEastAsia" w:hAnsiTheme="minorHAnsi" w:cstheme="minorBidi"/>
          <w:sz w:val="22"/>
          <w:szCs w:val="22"/>
          <w:rPrChange w:id="337" w:author="david lo" w:date="2020-12-12T14:14:00Z">
            <w:rPr/>
          </w:rPrChange>
        </w:rPr>
        <w:t>py-xgboost</w:t>
      </w:r>
      <w:proofErr w:type="spellEnd"/>
      <w:del w:id="338" w:author="david lo" w:date="2020-12-12T14:40:00Z">
        <w:r w:rsidRPr="006B1D52" w:rsidDel="00C6723F">
          <w:rPr>
            <w:rFonts w:asciiTheme="minorHAnsi" w:eastAsiaTheme="minorEastAsia" w:hAnsiTheme="minorHAnsi" w:cstheme="minorBidi"/>
            <w:sz w:val="22"/>
            <w:szCs w:val="22"/>
            <w:rPrChange w:id="339" w:author="david lo" w:date="2020-12-12T14:14:00Z">
              <w:rPr/>
            </w:rPrChange>
          </w:rPr>
          <w:delText>]</w:delText>
        </w:r>
      </w:del>
      <w:r w:rsidRPr="006B1D52">
        <w:rPr>
          <w:rFonts w:asciiTheme="minorHAnsi" w:eastAsiaTheme="minorEastAsia" w:hAnsiTheme="minorHAnsi" w:cstheme="minorBidi"/>
          <w:sz w:val="22"/>
          <w:szCs w:val="22"/>
          <w:rPrChange w:id="340" w:author="david lo" w:date="2020-12-12T14:14:00Z">
            <w:rPr/>
          </w:rPrChange>
        </w:rPr>
        <w:t xml:space="preserve"> is installed, together with other necessary libraries including numpy, pandas, scikit-learn and matplotlib. </w:t>
      </w:r>
    </w:p>
    <w:p w14:paraId="03A59626" w14:textId="77777777" w:rsidR="00F82944" w:rsidRPr="00E73A71" w:rsidRDefault="008D10BD">
      <w:pPr>
        <w:rPr>
          <w:rFonts w:asciiTheme="minorHAnsi" w:eastAsiaTheme="minorEastAsia" w:hAnsiTheme="minorHAnsi" w:cstheme="minorBidi"/>
          <w:b/>
          <w:bCs/>
          <w:i/>
          <w:iCs/>
          <w:sz w:val="22"/>
          <w:szCs w:val="22"/>
          <w:rPrChange w:id="341" w:author="david lo" w:date="2020-12-12T14:27:00Z">
            <w:rPr>
              <w:i/>
            </w:rPr>
          </w:rPrChange>
        </w:rPr>
      </w:pPr>
      <w:r w:rsidRPr="00E73A71">
        <w:rPr>
          <w:rFonts w:asciiTheme="minorHAnsi" w:eastAsiaTheme="minorEastAsia" w:hAnsiTheme="minorHAnsi" w:cstheme="minorBidi"/>
          <w:b/>
          <w:bCs/>
          <w:i/>
          <w:iCs/>
          <w:sz w:val="22"/>
          <w:szCs w:val="22"/>
          <w:rPrChange w:id="342" w:author="david lo" w:date="2020-12-12T14:27:00Z">
            <w:rPr>
              <w:i/>
            </w:rPr>
          </w:rPrChange>
        </w:rPr>
        <w:lastRenderedPageBreak/>
        <w:t>Hyperparameters of XGBoost</w:t>
      </w:r>
    </w:p>
    <w:p w14:paraId="027DD247" w14:textId="77777777" w:rsidR="00F82944" w:rsidRPr="006B1D52" w:rsidRDefault="008D10BD">
      <w:pPr>
        <w:rPr>
          <w:rFonts w:asciiTheme="minorHAnsi" w:eastAsiaTheme="minorEastAsia" w:hAnsiTheme="minorHAnsi" w:cstheme="minorBidi"/>
          <w:sz w:val="22"/>
          <w:szCs w:val="22"/>
          <w:rPrChange w:id="343" w:author="david lo" w:date="2020-12-12T14:14:00Z">
            <w:rPr/>
          </w:rPrChange>
        </w:rPr>
      </w:pPr>
      <w:r w:rsidRPr="006B1D52">
        <w:rPr>
          <w:rFonts w:asciiTheme="minorHAnsi" w:eastAsiaTheme="minorEastAsia" w:hAnsiTheme="minorHAnsi" w:cstheme="minorBidi"/>
          <w:sz w:val="22"/>
          <w:szCs w:val="22"/>
          <w:rPrChange w:id="344" w:author="david lo" w:date="2020-12-12T14:14:00Z">
            <w:rPr/>
          </w:rPrChange>
        </w:rPr>
        <w:t>Documentations of XGBoost set out general parameters and parameters for tree boosters. The following are the important one we modelled:</w:t>
      </w:r>
    </w:p>
    <w:p w14:paraId="2FF89030" w14:textId="77777777" w:rsidR="00F82944" w:rsidRPr="006B1D52" w:rsidRDefault="008D10BD">
      <w:pPr>
        <w:tabs>
          <w:tab w:val="left" w:pos="1843"/>
        </w:tabs>
        <w:rPr>
          <w:rFonts w:asciiTheme="majorHAnsi" w:eastAsiaTheme="majorHAnsi" w:hAnsiTheme="majorHAnsi"/>
          <w:rPrChange w:id="345" w:author="david lo" w:date="2020-12-12T14:16:00Z">
            <w:rPr/>
          </w:rPrChange>
        </w:rPr>
      </w:pPr>
      <w:r w:rsidRPr="006B1D52">
        <w:rPr>
          <w:rFonts w:asciiTheme="majorHAnsi" w:eastAsiaTheme="majorHAnsi" w:hAnsiTheme="majorHAnsi"/>
          <w:highlight w:val="lightGray"/>
          <w:rPrChange w:id="346" w:author="david lo" w:date="2020-12-12T14:16:00Z">
            <w:rPr>
              <w:highlight w:val="lightGray"/>
            </w:rPr>
          </w:rPrChange>
        </w:rPr>
        <w:t>learning_rate</w:t>
      </w:r>
      <w:r w:rsidRPr="006B1D52">
        <w:rPr>
          <w:rFonts w:asciiTheme="majorHAnsi" w:eastAsiaTheme="majorHAnsi" w:hAnsiTheme="majorHAnsi"/>
          <w:rPrChange w:id="347" w:author="david lo" w:date="2020-12-12T14:16:00Z">
            <w:rPr/>
          </w:rPrChange>
        </w:rPr>
        <w:t xml:space="preserve">: </w:t>
      </w:r>
      <w:r w:rsidRPr="006B1D52">
        <w:rPr>
          <w:rFonts w:asciiTheme="majorHAnsi" w:eastAsiaTheme="majorHAnsi" w:hAnsiTheme="majorHAnsi"/>
          <w:rPrChange w:id="348" w:author="david lo" w:date="2020-12-12T14:16:00Z">
            <w:rPr/>
          </w:rPrChange>
        </w:rPr>
        <w:tab/>
        <w:t xml:space="preserve">step size initially set at </w:t>
      </w:r>
      <w:del w:id="349" w:author="david lo" w:date="2020-12-12T14:14:00Z">
        <w:r w:rsidRPr="006B1D52" w:rsidDel="006B1D52">
          <w:rPr>
            <w:rFonts w:asciiTheme="majorHAnsi" w:eastAsiaTheme="majorHAnsi" w:hAnsiTheme="majorHAnsi"/>
            <w:rPrChange w:id="350" w:author="david lo" w:date="2020-12-12T14:16:00Z">
              <w:rPr/>
            </w:rPrChange>
          </w:rPr>
          <w:delText>[</w:delText>
        </w:r>
      </w:del>
      <w:r w:rsidRPr="006B1D52">
        <w:rPr>
          <w:rFonts w:asciiTheme="majorHAnsi" w:eastAsiaTheme="majorHAnsi" w:hAnsiTheme="majorHAnsi"/>
          <w:rPrChange w:id="351" w:author="david lo" w:date="2020-12-12T14:16:00Z">
            <w:rPr/>
          </w:rPrChange>
        </w:rPr>
        <w:t>0.1</w:t>
      </w:r>
      <w:del w:id="352" w:author="david lo" w:date="2020-12-12T14:14:00Z">
        <w:r w:rsidRPr="006B1D52" w:rsidDel="006B1D52">
          <w:rPr>
            <w:rFonts w:asciiTheme="majorHAnsi" w:eastAsiaTheme="majorHAnsi" w:hAnsiTheme="majorHAnsi"/>
            <w:rPrChange w:id="353" w:author="david lo" w:date="2020-12-12T14:16:00Z">
              <w:rPr/>
            </w:rPrChange>
          </w:rPr>
          <w:delText>]</w:delText>
        </w:r>
      </w:del>
    </w:p>
    <w:p w14:paraId="6DC04339" w14:textId="77777777" w:rsidR="00F82944" w:rsidRPr="006B1D52" w:rsidRDefault="008D10BD">
      <w:pPr>
        <w:tabs>
          <w:tab w:val="left" w:pos="1843"/>
        </w:tabs>
        <w:ind w:left="1843" w:hanging="1843"/>
        <w:rPr>
          <w:rFonts w:asciiTheme="majorHAnsi" w:eastAsiaTheme="majorHAnsi" w:hAnsiTheme="majorHAnsi"/>
          <w:rPrChange w:id="354" w:author="david lo" w:date="2020-12-12T14:16:00Z">
            <w:rPr/>
          </w:rPrChange>
        </w:rPr>
      </w:pPr>
      <w:r w:rsidRPr="006B1D52">
        <w:rPr>
          <w:rFonts w:asciiTheme="majorHAnsi" w:eastAsiaTheme="majorHAnsi" w:hAnsiTheme="majorHAnsi"/>
          <w:highlight w:val="lightGray"/>
          <w:rPrChange w:id="355" w:author="david lo" w:date="2020-12-12T14:16:00Z">
            <w:rPr>
              <w:highlight w:val="lightGray"/>
            </w:rPr>
          </w:rPrChange>
        </w:rPr>
        <w:t>max_depth</w:t>
      </w:r>
      <w:r w:rsidRPr="006B1D52">
        <w:rPr>
          <w:rFonts w:asciiTheme="majorHAnsi" w:eastAsiaTheme="majorHAnsi" w:hAnsiTheme="majorHAnsi"/>
          <w:rPrChange w:id="356" w:author="david lo" w:date="2020-12-12T14:16:00Z">
            <w:rPr/>
          </w:rPrChange>
        </w:rPr>
        <w:t xml:space="preserve">: </w:t>
      </w:r>
      <w:r w:rsidRPr="006B1D52">
        <w:rPr>
          <w:rFonts w:asciiTheme="majorHAnsi" w:eastAsiaTheme="majorHAnsi" w:hAnsiTheme="majorHAnsi"/>
          <w:rPrChange w:id="357" w:author="david lo" w:date="2020-12-12T14:16:00Z">
            <w:rPr/>
          </w:rPrChange>
        </w:rPr>
        <w:tab/>
        <w:t>which govern the training stumps on the depth level they could have and is initially set to 5.</w:t>
      </w:r>
    </w:p>
    <w:p w14:paraId="03DFE4FC" w14:textId="77777777" w:rsidR="00F82944" w:rsidRPr="006B1D52" w:rsidRDefault="008D10BD">
      <w:pPr>
        <w:tabs>
          <w:tab w:val="left" w:pos="1843"/>
        </w:tabs>
        <w:ind w:left="1843" w:hanging="1843"/>
        <w:rPr>
          <w:rFonts w:asciiTheme="majorHAnsi" w:eastAsiaTheme="majorHAnsi" w:hAnsiTheme="majorHAnsi"/>
          <w:rPrChange w:id="358" w:author="david lo" w:date="2020-12-12T14:16:00Z">
            <w:rPr/>
          </w:rPrChange>
        </w:rPr>
      </w:pPr>
      <w:r w:rsidRPr="006B1D52">
        <w:rPr>
          <w:rFonts w:asciiTheme="majorHAnsi" w:eastAsiaTheme="majorHAnsi" w:hAnsiTheme="majorHAnsi"/>
          <w:highlight w:val="lightGray"/>
          <w:rPrChange w:id="359" w:author="david lo" w:date="2020-12-12T14:16:00Z">
            <w:rPr>
              <w:highlight w:val="lightGray"/>
            </w:rPr>
          </w:rPrChange>
        </w:rPr>
        <w:t>subsample</w:t>
      </w:r>
      <w:r w:rsidRPr="006B1D52">
        <w:rPr>
          <w:rFonts w:asciiTheme="majorHAnsi" w:eastAsiaTheme="majorHAnsi" w:hAnsiTheme="majorHAnsi"/>
          <w:rPrChange w:id="360" w:author="david lo" w:date="2020-12-12T14:16:00Z">
            <w:rPr/>
          </w:rPrChange>
        </w:rPr>
        <w:t xml:space="preserve">: </w:t>
      </w:r>
      <w:r w:rsidRPr="006B1D52">
        <w:rPr>
          <w:rFonts w:asciiTheme="majorHAnsi" w:eastAsiaTheme="majorHAnsi" w:hAnsiTheme="majorHAnsi"/>
          <w:rPrChange w:id="361" w:author="david lo" w:date="2020-12-12T14:16:00Z">
            <w:rPr/>
          </w:rPrChange>
        </w:rPr>
        <w:tab/>
        <w:t xml:space="preserve">subsample ratio of the training instances. setting it to </w:t>
      </w:r>
      <w:del w:id="362" w:author="david lo" w:date="2020-12-12T14:14:00Z">
        <w:r w:rsidRPr="006B1D52" w:rsidDel="006B1D52">
          <w:rPr>
            <w:rFonts w:asciiTheme="majorHAnsi" w:eastAsiaTheme="majorHAnsi" w:hAnsiTheme="majorHAnsi"/>
            <w:rPrChange w:id="363" w:author="david lo" w:date="2020-12-12T14:16:00Z">
              <w:rPr/>
            </w:rPrChange>
          </w:rPr>
          <w:delText>[</w:delText>
        </w:r>
      </w:del>
      <w:r w:rsidRPr="006B1D52">
        <w:rPr>
          <w:rFonts w:asciiTheme="majorHAnsi" w:eastAsiaTheme="majorHAnsi" w:hAnsiTheme="majorHAnsi"/>
          <w:rPrChange w:id="364" w:author="david lo" w:date="2020-12-12T14:16:00Z">
            <w:rPr/>
          </w:rPrChange>
        </w:rPr>
        <w:t>0.5</w:t>
      </w:r>
      <w:del w:id="365" w:author="david lo" w:date="2020-12-12T14:14:00Z">
        <w:r w:rsidRPr="006B1D52" w:rsidDel="006B1D52">
          <w:rPr>
            <w:rFonts w:asciiTheme="majorHAnsi" w:eastAsiaTheme="majorHAnsi" w:hAnsiTheme="majorHAnsi"/>
            <w:rPrChange w:id="366" w:author="david lo" w:date="2020-12-12T14:16:00Z">
              <w:rPr/>
            </w:rPrChange>
          </w:rPr>
          <w:delText>]</w:delText>
        </w:r>
      </w:del>
      <w:r w:rsidRPr="006B1D52">
        <w:rPr>
          <w:rFonts w:asciiTheme="majorHAnsi" w:eastAsiaTheme="majorHAnsi" w:hAnsiTheme="majorHAnsi"/>
          <w:rPrChange w:id="367" w:author="david lo" w:date="2020-12-12T14:16:00Z">
            <w:rPr/>
          </w:rPrChange>
        </w:rPr>
        <w:t xml:space="preserve"> means that </w:t>
      </w:r>
      <w:proofErr w:type="spellStart"/>
      <w:r w:rsidRPr="006B1D52">
        <w:rPr>
          <w:rFonts w:asciiTheme="majorHAnsi" w:eastAsiaTheme="majorHAnsi" w:hAnsiTheme="majorHAnsi"/>
          <w:rPrChange w:id="368" w:author="david lo" w:date="2020-12-12T14:16:00Z">
            <w:rPr/>
          </w:rPrChange>
        </w:rPr>
        <w:t>XGBoost</w:t>
      </w:r>
      <w:proofErr w:type="spellEnd"/>
      <w:r w:rsidRPr="006B1D52">
        <w:rPr>
          <w:rFonts w:asciiTheme="majorHAnsi" w:eastAsiaTheme="majorHAnsi" w:hAnsiTheme="majorHAnsi"/>
          <w:rPrChange w:id="369" w:author="david lo" w:date="2020-12-12T14:16:00Z">
            <w:rPr/>
          </w:rPrChange>
        </w:rPr>
        <w:t xml:space="preserve"> would randomly sample half of the training data prior to growing trees. and this will prevent overfitting.</w:t>
      </w:r>
    </w:p>
    <w:p w14:paraId="3F605404" w14:textId="77777777" w:rsidR="00F82944" w:rsidRPr="006B1D52" w:rsidRDefault="008D10BD">
      <w:pPr>
        <w:tabs>
          <w:tab w:val="left" w:pos="1843"/>
        </w:tabs>
        <w:ind w:left="1843" w:hanging="1843"/>
        <w:rPr>
          <w:rFonts w:asciiTheme="majorHAnsi" w:eastAsiaTheme="majorHAnsi" w:hAnsiTheme="majorHAnsi"/>
          <w:rPrChange w:id="370" w:author="david lo" w:date="2020-12-12T14:16:00Z">
            <w:rPr/>
          </w:rPrChange>
        </w:rPr>
      </w:pPr>
      <w:r w:rsidRPr="006B1D52">
        <w:rPr>
          <w:rFonts w:asciiTheme="majorHAnsi" w:eastAsiaTheme="majorHAnsi" w:hAnsiTheme="majorHAnsi"/>
          <w:highlight w:val="lightGray"/>
          <w:rPrChange w:id="371" w:author="david lo" w:date="2020-12-12T14:16:00Z">
            <w:rPr>
              <w:highlight w:val="lightGray"/>
            </w:rPr>
          </w:rPrChange>
        </w:rPr>
        <w:t>colsample_bytree</w:t>
      </w:r>
      <w:r w:rsidRPr="006B1D52">
        <w:rPr>
          <w:rFonts w:asciiTheme="majorHAnsi" w:eastAsiaTheme="majorHAnsi" w:hAnsiTheme="majorHAnsi"/>
          <w:rPrChange w:id="372" w:author="david lo" w:date="2020-12-12T14:16:00Z">
            <w:rPr/>
          </w:rPrChange>
        </w:rPr>
        <w:t xml:space="preserve">: </w:t>
      </w:r>
      <w:r w:rsidRPr="006B1D52">
        <w:rPr>
          <w:rFonts w:asciiTheme="majorHAnsi" w:eastAsiaTheme="majorHAnsi" w:hAnsiTheme="majorHAnsi"/>
          <w:rPrChange w:id="373" w:author="david lo" w:date="2020-12-12T14:16:00Z">
            <w:rPr/>
          </w:rPrChange>
        </w:rPr>
        <w:tab/>
        <w:t xml:space="preserve">the subsample ratio of columns when constructing each tree, will lead to overfitting if it is set too high. The value is set at </w:t>
      </w:r>
      <w:del w:id="374" w:author="david lo" w:date="2020-12-12T14:14:00Z">
        <w:r w:rsidRPr="006B1D52" w:rsidDel="006B1D52">
          <w:rPr>
            <w:rFonts w:asciiTheme="majorHAnsi" w:eastAsiaTheme="majorHAnsi" w:hAnsiTheme="majorHAnsi"/>
            <w:rPrChange w:id="375" w:author="david lo" w:date="2020-12-12T14:16:00Z">
              <w:rPr/>
            </w:rPrChange>
          </w:rPr>
          <w:delText>[</w:delText>
        </w:r>
      </w:del>
      <w:r w:rsidRPr="006B1D52">
        <w:rPr>
          <w:rFonts w:asciiTheme="majorHAnsi" w:eastAsiaTheme="majorHAnsi" w:hAnsiTheme="majorHAnsi"/>
          <w:rPrChange w:id="376" w:author="david lo" w:date="2020-12-12T14:16:00Z">
            <w:rPr/>
          </w:rPrChange>
        </w:rPr>
        <w:t>0.3</w:t>
      </w:r>
      <w:del w:id="377" w:author="david lo" w:date="2020-12-12T14:14:00Z">
        <w:r w:rsidRPr="006B1D52" w:rsidDel="006B1D52">
          <w:rPr>
            <w:rFonts w:asciiTheme="majorHAnsi" w:eastAsiaTheme="majorHAnsi" w:hAnsiTheme="majorHAnsi"/>
            <w:rPrChange w:id="378" w:author="david lo" w:date="2020-12-12T14:16:00Z">
              <w:rPr/>
            </w:rPrChange>
          </w:rPr>
          <w:delText>]</w:delText>
        </w:r>
      </w:del>
      <w:r w:rsidRPr="006B1D52">
        <w:rPr>
          <w:rFonts w:asciiTheme="majorHAnsi" w:eastAsiaTheme="majorHAnsi" w:hAnsiTheme="majorHAnsi"/>
          <w:rPrChange w:id="379" w:author="david lo" w:date="2020-12-12T14:16:00Z">
            <w:rPr/>
          </w:rPrChange>
        </w:rPr>
        <w:t xml:space="preserve">. </w:t>
      </w:r>
    </w:p>
    <w:p w14:paraId="6D83E754" w14:textId="77777777" w:rsidR="00F82944" w:rsidRPr="006B1D52" w:rsidRDefault="008D10BD">
      <w:pPr>
        <w:tabs>
          <w:tab w:val="left" w:pos="1843"/>
        </w:tabs>
        <w:rPr>
          <w:rFonts w:asciiTheme="majorHAnsi" w:eastAsiaTheme="majorHAnsi" w:hAnsiTheme="majorHAnsi"/>
          <w:rPrChange w:id="380" w:author="david lo" w:date="2020-12-12T14:16:00Z">
            <w:rPr/>
          </w:rPrChange>
        </w:rPr>
      </w:pPr>
      <w:r w:rsidRPr="006B1D52">
        <w:rPr>
          <w:rFonts w:asciiTheme="majorHAnsi" w:eastAsiaTheme="majorHAnsi" w:hAnsiTheme="majorHAnsi"/>
          <w:highlight w:val="lightGray"/>
          <w:rPrChange w:id="381" w:author="david lo" w:date="2020-12-12T14:16:00Z">
            <w:rPr>
              <w:highlight w:val="lightGray"/>
            </w:rPr>
          </w:rPrChange>
        </w:rPr>
        <w:t>n_estimator</w:t>
      </w:r>
      <w:r w:rsidRPr="006B1D52">
        <w:rPr>
          <w:rFonts w:asciiTheme="majorHAnsi" w:eastAsiaTheme="majorHAnsi" w:hAnsiTheme="majorHAnsi"/>
          <w:rPrChange w:id="382" w:author="david lo" w:date="2020-12-12T14:16:00Z">
            <w:rPr/>
          </w:rPrChange>
        </w:rPr>
        <w:t xml:space="preserve">: </w:t>
      </w:r>
      <w:r w:rsidRPr="006B1D52">
        <w:rPr>
          <w:rFonts w:asciiTheme="majorHAnsi" w:eastAsiaTheme="majorHAnsi" w:hAnsiTheme="majorHAnsi"/>
          <w:rPrChange w:id="383" w:author="david lo" w:date="2020-12-12T14:16:00Z">
            <w:rPr/>
          </w:rPrChange>
        </w:rPr>
        <w:tab/>
        <w:t xml:space="preserve">number of training stumps to be built, which is set at </w:t>
      </w:r>
      <w:del w:id="384" w:author="david lo" w:date="2020-12-12T14:14:00Z">
        <w:r w:rsidRPr="006B1D52" w:rsidDel="006B1D52">
          <w:rPr>
            <w:rFonts w:asciiTheme="majorHAnsi" w:eastAsiaTheme="majorHAnsi" w:hAnsiTheme="majorHAnsi"/>
            <w:rPrChange w:id="385" w:author="david lo" w:date="2020-12-12T14:16:00Z">
              <w:rPr/>
            </w:rPrChange>
          </w:rPr>
          <w:delText>[</w:delText>
        </w:r>
      </w:del>
      <w:r w:rsidRPr="006B1D52">
        <w:rPr>
          <w:rFonts w:asciiTheme="majorHAnsi" w:eastAsiaTheme="majorHAnsi" w:hAnsiTheme="majorHAnsi"/>
          <w:rPrChange w:id="386" w:author="david lo" w:date="2020-12-12T14:16:00Z">
            <w:rPr/>
          </w:rPrChange>
        </w:rPr>
        <w:t>100</w:t>
      </w:r>
      <w:del w:id="387" w:author="david lo" w:date="2020-12-12T14:14:00Z">
        <w:r w:rsidRPr="006B1D52" w:rsidDel="006B1D52">
          <w:rPr>
            <w:rFonts w:asciiTheme="majorHAnsi" w:eastAsiaTheme="majorHAnsi" w:hAnsiTheme="majorHAnsi"/>
            <w:rPrChange w:id="388" w:author="david lo" w:date="2020-12-12T14:16:00Z">
              <w:rPr/>
            </w:rPrChange>
          </w:rPr>
          <w:delText>]</w:delText>
        </w:r>
      </w:del>
    </w:p>
    <w:p w14:paraId="784E8576" w14:textId="77777777" w:rsidR="00F82944" w:rsidRPr="006B1D52" w:rsidRDefault="008D10BD">
      <w:pPr>
        <w:tabs>
          <w:tab w:val="left" w:pos="1843"/>
        </w:tabs>
        <w:ind w:left="1843" w:hanging="1843"/>
        <w:rPr>
          <w:rFonts w:asciiTheme="majorHAnsi" w:eastAsiaTheme="majorHAnsi" w:hAnsiTheme="majorHAnsi"/>
          <w:rPrChange w:id="389" w:author="david lo" w:date="2020-12-12T14:16:00Z">
            <w:rPr/>
          </w:rPrChange>
        </w:rPr>
      </w:pPr>
      <w:r w:rsidRPr="006B1D52">
        <w:rPr>
          <w:rFonts w:asciiTheme="majorHAnsi" w:eastAsiaTheme="majorHAnsi" w:hAnsiTheme="majorHAnsi"/>
          <w:highlight w:val="lightGray"/>
          <w:rPrChange w:id="390" w:author="david lo" w:date="2020-12-12T14:16:00Z">
            <w:rPr>
              <w:highlight w:val="lightGray"/>
            </w:rPr>
          </w:rPrChange>
        </w:rPr>
        <w:t>objective</w:t>
      </w:r>
      <w:r w:rsidRPr="006B1D52">
        <w:rPr>
          <w:rFonts w:asciiTheme="majorHAnsi" w:eastAsiaTheme="majorHAnsi" w:hAnsiTheme="majorHAnsi"/>
          <w:rPrChange w:id="391" w:author="david lo" w:date="2020-12-12T14:16:00Z">
            <w:rPr/>
          </w:rPrChange>
        </w:rPr>
        <w:t xml:space="preserve">: </w:t>
      </w:r>
      <w:r w:rsidRPr="006B1D52">
        <w:rPr>
          <w:rFonts w:asciiTheme="majorHAnsi" w:eastAsiaTheme="majorHAnsi" w:hAnsiTheme="majorHAnsi"/>
          <w:rPrChange w:id="392" w:author="david lo" w:date="2020-12-12T14:16:00Z">
            <w:rPr/>
          </w:rPrChange>
        </w:rPr>
        <w:tab/>
        <w:t>the default of objective is mean squared error (regression with squared loss)</w:t>
      </w:r>
      <w:del w:id="393" w:author="david lo" w:date="2020-12-12T14:14:00Z">
        <w:r w:rsidRPr="006B1D52" w:rsidDel="006B1D52">
          <w:rPr>
            <w:rFonts w:asciiTheme="majorHAnsi" w:eastAsiaTheme="majorHAnsi" w:hAnsiTheme="majorHAnsi"/>
            <w:rPrChange w:id="394" w:author="david lo" w:date="2020-12-12T14:16:00Z">
              <w:rPr/>
            </w:rPrChange>
          </w:rPr>
          <w:delText>, [which is our objective]</w:delText>
        </w:r>
      </w:del>
    </w:p>
    <w:p w14:paraId="7762FB1F" w14:textId="77777777" w:rsidR="00F82944" w:rsidRPr="006B1D52" w:rsidRDefault="008D10BD">
      <w:pPr>
        <w:rPr>
          <w:rFonts w:asciiTheme="majorHAnsi" w:eastAsiaTheme="majorHAnsi" w:hAnsiTheme="majorHAnsi"/>
          <w:rPrChange w:id="395" w:author="david lo" w:date="2020-12-12T14:16:00Z">
            <w:rPr/>
          </w:rPrChange>
        </w:rPr>
      </w:pPr>
      <w:r w:rsidRPr="006B1D52">
        <w:rPr>
          <w:rFonts w:asciiTheme="majorHAnsi" w:eastAsiaTheme="majorHAnsi" w:hAnsiTheme="majorHAnsi"/>
          <w:rPrChange w:id="396" w:author="david lo" w:date="2020-12-12T14:16:00Z">
            <w:rPr/>
          </w:rPrChange>
        </w:rPr>
        <w:t>In the Jupyter Notebook, a dictionary is defined to store the above hyperparameters:</w:t>
      </w:r>
    </w:p>
    <w:p w14:paraId="2B48CCD3" w14:textId="77777777" w:rsidR="00F82944" w:rsidRDefault="00F82944">
      <w:pPr>
        <w:rPr>
          <w:rFonts w:ascii="Consolas" w:hAnsi="Consolas"/>
          <w:sz w:val="20"/>
          <w:szCs w:val="20"/>
        </w:rPr>
      </w:pPr>
    </w:p>
    <w:tbl>
      <w:tblPr>
        <w:tblStyle w:val="a5"/>
        <w:tblW w:w="0" w:type="auto"/>
        <w:tblBorders>
          <w:top w:val="nil"/>
          <w:left w:val="nil"/>
          <w:bottom w:val="nil"/>
          <w:right w:val="nil"/>
          <w:insideH w:val="nil"/>
          <w:insideV w:val="nil"/>
        </w:tblBorders>
        <w:tblLook w:val="0000" w:firstRow="0" w:lastRow="0" w:firstColumn="0" w:lastColumn="0" w:noHBand="0" w:noVBand="0"/>
      </w:tblPr>
      <w:tblGrid>
        <w:gridCol w:w="9016"/>
      </w:tblGrid>
      <w:tr w:rsidR="00F82944" w14:paraId="6489CF22" w14:textId="77777777">
        <w:tc>
          <w:tcPr>
            <w:tcW w:w="9016" w:type="dxa"/>
            <w:shd w:val="clear" w:color="000000" w:fill="E7E6E6" w:themeFill="background2"/>
          </w:tcPr>
          <w:p w14:paraId="22E6782C" w14:textId="77777777" w:rsidR="00F82944" w:rsidRDefault="008D10BD">
            <w:pPr>
              <w:spacing w:after="0" w:line="240" w:lineRule="auto"/>
              <w:ind w:left="1023" w:hanging="992"/>
              <w:jc w:val="left"/>
              <w:rPr>
                <w:rFonts w:ascii="Courier New" w:hAnsi="Courier New" w:cs="Courier New"/>
                <w:sz w:val="20"/>
                <w:szCs w:val="20"/>
              </w:rPr>
              <w:pPrChange w:id="397" w:author="david lo" w:date="2020-12-12T14:47:00Z">
                <w:pPr>
                  <w:spacing w:after="0" w:line="240" w:lineRule="auto"/>
                  <w:ind w:left="1023" w:hanging="992"/>
                </w:pPr>
              </w:pPrChange>
            </w:pPr>
            <w:r>
              <w:rPr>
                <w:rFonts w:ascii="Courier New" w:hAnsi="Courier New" w:cs="Courier New"/>
                <w:sz w:val="20"/>
                <w:szCs w:val="20"/>
              </w:rPr>
              <w:t>params = {“objective”: “reg:linear”, “colsample_bytree”: 0.3, “learning_rate”: 0.1, “max_depth”: 5, “alpha”: 10}</w:t>
            </w:r>
          </w:p>
          <w:p w14:paraId="7E9CE854" w14:textId="77777777" w:rsidR="00F82944" w:rsidRDefault="00F82944">
            <w:pPr>
              <w:spacing w:after="0" w:line="240" w:lineRule="auto"/>
            </w:pPr>
          </w:p>
        </w:tc>
      </w:tr>
    </w:tbl>
    <w:p w14:paraId="15DC257E" w14:textId="77777777" w:rsidR="00F82944" w:rsidDel="00E73A71" w:rsidRDefault="00F82944">
      <w:pPr>
        <w:rPr>
          <w:del w:id="398" w:author="david lo" w:date="2020-12-12T14:29:00Z"/>
        </w:rPr>
      </w:pPr>
    </w:p>
    <w:p w14:paraId="399719F5" w14:textId="77777777" w:rsidR="00F82944" w:rsidRPr="006B1D52" w:rsidDel="00E73A71" w:rsidRDefault="008D10BD">
      <w:pPr>
        <w:rPr>
          <w:del w:id="399" w:author="david lo" w:date="2020-12-12T14:29:00Z"/>
          <w:rFonts w:asciiTheme="majorHAnsi" w:eastAsiaTheme="majorHAnsi" w:hAnsiTheme="majorHAnsi"/>
          <w:sz w:val="22"/>
          <w:szCs w:val="22"/>
          <w:rPrChange w:id="400" w:author="david lo" w:date="2020-12-12T14:22:00Z">
            <w:rPr>
              <w:del w:id="401" w:author="david lo" w:date="2020-12-12T14:29:00Z"/>
            </w:rPr>
          </w:rPrChange>
        </w:rPr>
      </w:pPr>
      <w:del w:id="402" w:author="david lo" w:date="2020-12-12T14:29:00Z">
        <w:r w:rsidRPr="006B1D52" w:rsidDel="00E73A71">
          <w:rPr>
            <w:rFonts w:asciiTheme="majorHAnsi" w:eastAsiaTheme="majorHAnsi" w:hAnsiTheme="majorHAnsi"/>
            <w:sz w:val="22"/>
            <w:szCs w:val="22"/>
            <w:rPrChange w:id="403" w:author="david lo" w:date="2020-12-12T14:22:00Z">
              <w:rPr/>
            </w:rPrChange>
          </w:rPr>
          <w:delText xml:space="preserve">[We also tried to adjust </w:delText>
        </w:r>
      </w:del>
      <w:del w:id="404" w:author="david lo" w:date="2020-12-12T14:14:00Z">
        <w:r w:rsidRPr="006B1D52" w:rsidDel="006B1D52">
          <w:rPr>
            <w:rFonts w:asciiTheme="majorHAnsi" w:eastAsiaTheme="majorHAnsi" w:hAnsiTheme="majorHAnsi"/>
            <w:sz w:val="22"/>
            <w:szCs w:val="22"/>
            <w:rPrChange w:id="405" w:author="david lo" w:date="2020-12-12T14:22:00Z">
              <w:rPr/>
            </w:rPrChange>
          </w:rPr>
          <w:delText>[</w:delText>
        </w:r>
      </w:del>
      <w:del w:id="406" w:author="david lo" w:date="2020-12-12T14:29:00Z">
        <w:r w:rsidRPr="006B1D52" w:rsidDel="00E73A71">
          <w:rPr>
            <w:rFonts w:asciiTheme="majorHAnsi" w:eastAsiaTheme="majorHAnsi" w:hAnsiTheme="majorHAnsi"/>
            <w:sz w:val="22"/>
            <w:szCs w:val="22"/>
            <w:rPrChange w:id="407" w:author="david lo" w:date="2020-12-12T14:22:00Z">
              <w:rPr/>
            </w:rPrChange>
          </w:rPr>
          <w:delText>some of the parameters above</w:delText>
        </w:r>
      </w:del>
      <w:del w:id="408" w:author="david lo" w:date="2020-12-12T14:14:00Z">
        <w:r w:rsidRPr="006B1D52" w:rsidDel="006B1D52">
          <w:rPr>
            <w:rFonts w:asciiTheme="majorHAnsi" w:eastAsiaTheme="majorHAnsi" w:hAnsiTheme="majorHAnsi"/>
            <w:sz w:val="22"/>
            <w:szCs w:val="22"/>
            <w:rPrChange w:id="409" w:author="david lo" w:date="2020-12-12T14:22:00Z">
              <w:rPr/>
            </w:rPrChange>
          </w:rPr>
          <w:delText>]</w:delText>
        </w:r>
      </w:del>
      <w:del w:id="410" w:author="david lo" w:date="2020-12-12T14:29:00Z">
        <w:r w:rsidRPr="006B1D52" w:rsidDel="00E73A71">
          <w:rPr>
            <w:rFonts w:asciiTheme="majorHAnsi" w:eastAsiaTheme="majorHAnsi" w:hAnsiTheme="majorHAnsi"/>
            <w:sz w:val="22"/>
            <w:szCs w:val="22"/>
            <w:rPrChange w:id="411" w:author="david lo" w:date="2020-12-12T14:22:00Z">
              <w:rPr/>
            </w:rPrChange>
          </w:rPr>
          <w:delText xml:space="preserve"> to evaluate the impact to convergence. The results are:]</w:delText>
        </w:r>
      </w:del>
    </w:p>
    <w:p w14:paraId="74CB94E8" w14:textId="77777777" w:rsidR="00F82944" w:rsidRPr="006B1D52" w:rsidDel="006B1D52" w:rsidRDefault="00F82944">
      <w:pPr>
        <w:rPr>
          <w:del w:id="412" w:author="david lo" w:date="2020-12-12T14:15:00Z"/>
        </w:rPr>
      </w:pPr>
    </w:p>
    <w:p w14:paraId="411C7E5E" w14:textId="77777777" w:rsidR="00F82944" w:rsidDel="00E73A71" w:rsidRDefault="00F82944">
      <w:pPr>
        <w:rPr>
          <w:del w:id="413" w:author="david lo" w:date="2020-12-12T14:28:00Z"/>
        </w:rPr>
      </w:pPr>
    </w:p>
    <w:p w14:paraId="7D28C02D" w14:textId="77777777" w:rsidR="00F82944" w:rsidDel="00E73A71" w:rsidRDefault="00F82944">
      <w:pPr>
        <w:rPr>
          <w:del w:id="414" w:author="david lo" w:date="2020-12-12T14:29:00Z"/>
        </w:rPr>
      </w:pPr>
    </w:p>
    <w:p w14:paraId="1F616AFF" w14:textId="77777777" w:rsidR="00F82944" w:rsidDel="00E73A71" w:rsidRDefault="00F82944">
      <w:pPr>
        <w:rPr>
          <w:del w:id="415" w:author="david lo" w:date="2020-12-12T14:29:00Z"/>
        </w:rPr>
      </w:pPr>
    </w:p>
    <w:p w14:paraId="77527ACC" w14:textId="77777777" w:rsidR="00F82944" w:rsidDel="00E73A71" w:rsidRDefault="00F82944">
      <w:pPr>
        <w:rPr>
          <w:del w:id="416" w:author="david lo" w:date="2020-12-12T14:29:00Z"/>
        </w:rPr>
      </w:pPr>
    </w:p>
    <w:p w14:paraId="323DCCDC" w14:textId="77777777" w:rsidR="00F82944" w:rsidRDefault="00F82944"/>
    <w:p w14:paraId="07E8EB5E" w14:textId="77777777" w:rsidR="00F82944" w:rsidRPr="006B1D52" w:rsidDel="006B1D52" w:rsidRDefault="008D10BD">
      <w:pPr>
        <w:rPr>
          <w:del w:id="417" w:author="david lo" w:date="2020-12-12T14:16:00Z"/>
          <w:rFonts w:asciiTheme="majorHAnsi" w:eastAsiaTheme="majorHAnsi" w:hAnsiTheme="majorHAnsi"/>
          <w:b/>
          <w:sz w:val="22"/>
          <w:szCs w:val="22"/>
          <w:rPrChange w:id="418" w:author="david lo" w:date="2020-12-12T14:16:00Z">
            <w:rPr>
              <w:del w:id="419" w:author="david lo" w:date="2020-12-12T14:16:00Z"/>
              <w:b/>
            </w:rPr>
          </w:rPrChange>
        </w:rPr>
      </w:pPr>
      <w:r w:rsidRPr="006B1D52">
        <w:rPr>
          <w:rFonts w:asciiTheme="majorHAnsi" w:eastAsiaTheme="majorHAnsi" w:hAnsiTheme="majorHAnsi"/>
          <w:b/>
          <w:sz w:val="22"/>
          <w:szCs w:val="22"/>
          <w:rPrChange w:id="420" w:author="david lo" w:date="2020-12-12T14:16:00Z">
            <w:rPr>
              <w:b/>
            </w:rPr>
          </w:rPrChange>
        </w:rPr>
        <w:t>Results</w:t>
      </w:r>
    </w:p>
    <w:p w14:paraId="0D9A27A7" w14:textId="77777777" w:rsidR="00F82944" w:rsidRPr="006B1D52" w:rsidRDefault="00F82944">
      <w:pPr>
        <w:rPr>
          <w:rFonts w:asciiTheme="majorHAnsi" w:eastAsia="新細明體" w:hAnsiTheme="majorHAnsi"/>
          <w:sz w:val="22"/>
          <w:szCs w:val="22"/>
          <w:rPrChange w:id="421" w:author="david lo" w:date="2020-12-12T14:16:00Z">
            <w:rPr/>
          </w:rPrChange>
        </w:rPr>
      </w:pPr>
    </w:p>
    <w:p w14:paraId="6DEFF57A" w14:textId="77777777" w:rsidR="00F82944" w:rsidRPr="006B1D52" w:rsidRDefault="008D10BD">
      <w:pPr>
        <w:rPr>
          <w:rFonts w:asciiTheme="majorHAnsi" w:eastAsiaTheme="majorHAnsi" w:hAnsiTheme="majorHAnsi"/>
          <w:sz w:val="22"/>
          <w:szCs w:val="22"/>
          <w:rPrChange w:id="422" w:author="david lo" w:date="2020-12-12T14:16:00Z">
            <w:rPr>
              <w:rFonts w:asciiTheme="minorHAnsi" w:hAnsiTheme="minorHAnsi"/>
              <w:sz w:val="22"/>
              <w:szCs w:val="22"/>
            </w:rPr>
          </w:rPrChange>
        </w:rPr>
      </w:pPr>
      <w:r w:rsidRPr="006B1D52">
        <w:rPr>
          <w:rFonts w:asciiTheme="majorHAnsi" w:eastAsiaTheme="majorHAnsi" w:hAnsiTheme="majorHAnsi"/>
          <w:sz w:val="22"/>
          <w:szCs w:val="22"/>
          <w:rPrChange w:id="423" w:author="david lo" w:date="2020-12-12T14:16:00Z">
            <w:rPr/>
          </w:rPrChange>
        </w:rPr>
        <w:lastRenderedPageBreak/>
        <w:t xml:space="preserve">Estimating the first day return of the IPO is a regression problem. We applied the XGBoost library of Python and called the </w:t>
      </w:r>
      <w:r w:rsidRPr="006B1D52">
        <w:rPr>
          <w:rFonts w:ascii="Courier New" w:eastAsiaTheme="majorHAnsi" w:hAnsi="Courier New" w:cs="Courier New"/>
          <w:sz w:val="22"/>
          <w:szCs w:val="22"/>
          <w:shd w:val="clear" w:color="auto" w:fill="D9D9D9" w:themeFill="background1" w:themeFillShade="D9"/>
          <w:rPrChange w:id="424" w:author="david lo" w:date="2020-12-12T14:17:00Z">
            <w:rPr>
              <w:rFonts w:ascii="Courier New" w:hAnsi="Courier New" w:cs="Courier New"/>
            </w:rPr>
          </w:rPrChange>
        </w:rPr>
        <w:t>XGBRegressor()</w:t>
      </w:r>
      <w:r w:rsidRPr="006B1D52">
        <w:rPr>
          <w:rFonts w:asciiTheme="majorHAnsi" w:eastAsiaTheme="majorHAnsi" w:hAnsiTheme="majorHAnsi"/>
          <w:sz w:val="22"/>
          <w:szCs w:val="22"/>
          <w:rPrChange w:id="425" w:author="david lo" w:date="2020-12-12T14:16:00Z">
            <w:rPr/>
          </w:rPrChange>
        </w:rPr>
        <w:t xml:space="preserve"> class to instantiate an XGBoost regressor object. XGBoost is capable of learning classification problems, which could be done by calling the </w:t>
      </w:r>
      <w:r w:rsidRPr="006B1D52">
        <w:rPr>
          <w:rFonts w:ascii="Courier New" w:eastAsiaTheme="majorHAnsi" w:hAnsi="Courier New" w:cs="Courier New"/>
          <w:sz w:val="22"/>
          <w:szCs w:val="22"/>
          <w:shd w:val="clear" w:color="auto" w:fill="D9D9D9" w:themeFill="background1" w:themeFillShade="D9"/>
          <w:rPrChange w:id="426" w:author="david lo" w:date="2020-12-12T14:17:00Z">
            <w:rPr>
              <w:rFonts w:ascii="Courier New" w:hAnsi="Courier New" w:cs="Courier New"/>
            </w:rPr>
          </w:rPrChange>
        </w:rPr>
        <w:t>XGBClassifier()</w:t>
      </w:r>
      <w:r w:rsidRPr="006B1D52">
        <w:rPr>
          <w:rFonts w:asciiTheme="majorHAnsi" w:eastAsiaTheme="majorHAnsi" w:hAnsiTheme="majorHAnsi"/>
          <w:sz w:val="22"/>
          <w:szCs w:val="22"/>
          <w:rPrChange w:id="427" w:author="david lo" w:date="2020-12-12T14:16:00Z">
            <w:rPr/>
          </w:rPrChange>
        </w:rPr>
        <w:t xml:space="preserve"> class instead. In Jupyter Notebook, the following lines of code was executed:</w:t>
      </w:r>
    </w:p>
    <w:tbl>
      <w:tblPr>
        <w:tblStyle w:val="a5"/>
        <w:tblW w:w="0" w:type="auto"/>
        <w:tblBorders>
          <w:top w:val="nil"/>
          <w:left w:val="nil"/>
          <w:bottom w:val="nil"/>
          <w:right w:val="nil"/>
          <w:insideH w:val="nil"/>
          <w:insideV w:val="nil"/>
        </w:tblBorders>
        <w:tblLook w:val="0000" w:firstRow="0" w:lastRow="0" w:firstColumn="0" w:lastColumn="0" w:noHBand="0" w:noVBand="0"/>
      </w:tblPr>
      <w:tblGrid>
        <w:gridCol w:w="9016"/>
      </w:tblGrid>
      <w:tr w:rsidR="00F82944" w14:paraId="1BF53DDD" w14:textId="77777777">
        <w:tc>
          <w:tcPr>
            <w:tcW w:w="9016" w:type="dxa"/>
            <w:shd w:val="clear" w:color="000000" w:fill="E7E6E6" w:themeFill="background2"/>
          </w:tcPr>
          <w:p w14:paraId="29A931EC" w14:textId="77777777" w:rsidR="00F82944" w:rsidRDefault="008D10BD">
            <w:pPr>
              <w:spacing w:after="0" w:line="240" w:lineRule="auto"/>
              <w:ind w:left="1023" w:hanging="992"/>
              <w:jc w:val="left"/>
              <w:rPr>
                <w:rFonts w:ascii="Courier New" w:hAnsi="Courier New" w:cs="Courier New"/>
                <w:sz w:val="20"/>
                <w:szCs w:val="20"/>
              </w:rPr>
              <w:pPrChange w:id="428" w:author="david lo" w:date="2020-12-12T14:47:00Z">
                <w:pPr>
                  <w:spacing w:after="0" w:line="240" w:lineRule="auto"/>
                  <w:ind w:left="1023" w:hanging="992"/>
                </w:pPr>
              </w:pPrChange>
            </w:pPr>
            <w:r>
              <w:rPr>
                <w:rFonts w:ascii="Courier New" w:hAnsi="Courier New" w:cs="Courier New"/>
                <w:sz w:val="20"/>
                <w:szCs w:val="20"/>
              </w:rPr>
              <w:t>rg_reg = xgb.XGBRegressor(objective = ‘reg:linear’, colsample_bytree = 0.3, learning_rate = 0.1, max_depth = 5, n_estimators = 10)</w:t>
            </w:r>
          </w:p>
          <w:p w14:paraId="5AECF416" w14:textId="77777777" w:rsidR="00F82944" w:rsidRDefault="008D10BD">
            <w:pPr>
              <w:spacing w:after="0" w:line="240" w:lineRule="auto"/>
              <w:ind w:left="1023" w:hanging="992"/>
              <w:jc w:val="left"/>
              <w:rPr>
                <w:rFonts w:ascii="Courier New" w:hAnsi="Courier New" w:cs="Courier New"/>
                <w:sz w:val="20"/>
                <w:szCs w:val="20"/>
              </w:rPr>
              <w:pPrChange w:id="429" w:author="david lo" w:date="2020-12-12T14:47:00Z">
                <w:pPr>
                  <w:spacing w:after="0" w:line="240" w:lineRule="auto"/>
                  <w:ind w:left="1023" w:hanging="992"/>
                </w:pPr>
              </w:pPrChange>
            </w:pPr>
            <w:r>
              <w:rPr>
                <w:rFonts w:ascii="Courier New" w:hAnsi="Courier New" w:cs="Courier New"/>
                <w:sz w:val="20"/>
                <w:szCs w:val="20"/>
              </w:rPr>
              <w:t>xg_reg.fit(X_train, y_train)</w:t>
            </w:r>
          </w:p>
          <w:p w14:paraId="4F5CE986" w14:textId="77777777" w:rsidR="00F82944" w:rsidRDefault="008D10BD">
            <w:pPr>
              <w:spacing w:after="0" w:line="240" w:lineRule="auto"/>
              <w:ind w:left="1023" w:hanging="992"/>
              <w:jc w:val="left"/>
              <w:rPr>
                <w:rFonts w:ascii="Courier New" w:hAnsi="Courier New" w:cs="Courier New"/>
                <w:sz w:val="20"/>
                <w:szCs w:val="20"/>
              </w:rPr>
              <w:pPrChange w:id="430" w:author="david lo" w:date="2020-12-12T14:47:00Z">
                <w:pPr>
                  <w:spacing w:after="0" w:line="240" w:lineRule="auto"/>
                  <w:ind w:left="1023" w:hanging="992"/>
                </w:pPr>
              </w:pPrChange>
            </w:pPr>
            <w:r>
              <w:rPr>
                <w:rFonts w:ascii="Courier New" w:hAnsi="Courier New" w:cs="Courier New"/>
                <w:sz w:val="20"/>
                <w:szCs w:val="20"/>
              </w:rPr>
              <w:t>preds = xg_reg.predict(X_test)</w:t>
            </w:r>
          </w:p>
          <w:p w14:paraId="3A77AB59" w14:textId="77777777" w:rsidR="00F82944" w:rsidRDefault="00F82944">
            <w:pPr>
              <w:spacing w:after="0" w:line="240" w:lineRule="auto"/>
            </w:pPr>
          </w:p>
        </w:tc>
      </w:tr>
    </w:tbl>
    <w:p w14:paraId="2A531A88" w14:textId="77777777" w:rsidR="00F82944" w:rsidRDefault="00F82944"/>
    <w:p w14:paraId="512DA5AD" w14:textId="77777777" w:rsidR="00F82944" w:rsidRPr="006B1D52" w:rsidRDefault="008D10BD">
      <w:pPr>
        <w:rPr>
          <w:rFonts w:asciiTheme="majorHAnsi" w:eastAsiaTheme="majorHAnsi" w:hAnsiTheme="majorHAnsi"/>
          <w:rPrChange w:id="431" w:author="david lo" w:date="2020-12-12T14:17:00Z">
            <w:rPr/>
          </w:rPrChange>
        </w:rPr>
      </w:pPr>
      <w:r w:rsidRPr="006B1D52">
        <w:rPr>
          <w:rFonts w:asciiTheme="majorHAnsi" w:eastAsiaTheme="majorHAnsi" w:hAnsiTheme="majorHAnsi"/>
          <w:sz w:val="22"/>
          <w:szCs w:val="22"/>
          <w:rPrChange w:id="432" w:author="david lo" w:date="2020-12-12T14:18:00Z">
            <w:rPr/>
          </w:rPrChange>
        </w:rPr>
        <w:t>Please note that</w:t>
      </w:r>
      <w:r w:rsidRPr="006B1D52">
        <w:rPr>
          <w:rFonts w:asciiTheme="majorHAnsi" w:eastAsiaTheme="majorHAnsi" w:hAnsiTheme="majorHAnsi"/>
          <w:rPrChange w:id="433" w:author="david lo" w:date="2020-12-12T14:17:00Z">
            <w:rPr/>
          </w:rPrChange>
        </w:rPr>
        <w:t xml:space="preserve"> </w:t>
      </w:r>
      <w:r w:rsidRPr="006B1D52">
        <w:rPr>
          <w:rFonts w:ascii="Courier New" w:eastAsiaTheme="majorHAnsi" w:hAnsi="Courier New" w:cs="Courier New"/>
          <w:sz w:val="22"/>
          <w:szCs w:val="22"/>
          <w:shd w:val="clear" w:color="auto" w:fill="D9D9D9" w:themeFill="background1" w:themeFillShade="D9"/>
          <w:rPrChange w:id="434" w:author="david lo" w:date="2020-12-12T14:17:00Z">
            <w:rPr>
              <w:rFonts w:ascii="Courier New" w:hAnsi="Courier New" w:cs="Courier New"/>
            </w:rPr>
          </w:rPrChange>
        </w:rPr>
        <w:t>X_test</w:t>
      </w:r>
      <w:r w:rsidRPr="006B1D52">
        <w:rPr>
          <w:rFonts w:asciiTheme="majorHAnsi" w:eastAsiaTheme="majorHAnsi" w:hAnsiTheme="majorHAnsi"/>
          <w:rPrChange w:id="435" w:author="david lo" w:date="2020-12-12T14:17:00Z">
            <w:rPr/>
          </w:rPrChange>
        </w:rPr>
        <w:t xml:space="preserve">, </w:t>
      </w:r>
      <w:r w:rsidRPr="006B1D52">
        <w:rPr>
          <w:rFonts w:ascii="Courier New" w:eastAsiaTheme="majorHAnsi" w:hAnsi="Courier New" w:cs="Courier New"/>
          <w:sz w:val="22"/>
          <w:szCs w:val="22"/>
          <w:shd w:val="clear" w:color="auto" w:fill="D9D9D9" w:themeFill="background1" w:themeFillShade="D9"/>
          <w:rPrChange w:id="436" w:author="david lo" w:date="2020-12-12T14:17:00Z">
            <w:rPr>
              <w:rFonts w:ascii="Courier New" w:hAnsi="Courier New" w:cs="Courier New"/>
            </w:rPr>
          </w:rPrChange>
        </w:rPr>
        <w:t>X_train</w:t>
      </w:r>
      <w:r w:rsidRPr="006B1D52">
        <w:rPr>
          <w:rFonts w:asciiTheme="majorHAnsi" w:eastAsiaTheme="majorHAnsi" w:hAnsiTheme="majorHAnsi"/>
          <w:rPrChange w:id="437" w:author="david lo" w:date="2020-12-12T14:17:00Z">
            <w:rPr/>
          </w:rPrChange>
        </w:rPr>
        <w:t xml:space="preserve">, </w:t>
      </w:r>
      <w:r w:rsidRPr="006B1D52">
        <w:rPr>
          <w:rFonts w:ascii="Courier New" w:eastAsiaTheme="majorHAnsi" w:hAnsi="Courier New" w:cs="Courier New"/>
          <w:sz w:val="22"/>
          <w:szCs w:val="22"/>
          <w:shd w:val="clear" w:color="auto" w:fill="D9D9D9" w:themeFill="background1" w:themeFillShade="D9"/>
          <w:rPrChange w:id="438" w:author="david lo" w:date="2020-12-12T14:17:00Z">
            <w:rPr>
              <w:rFonts w:ascii="Courier New" w:hAnsi="Courier New" w:cs="Courier New"/>
            </w:rPr>
          </w:rPrChange>
        </w:rPr>
        <w:t>y_train</w:t>
      </w:r>
      <w:r w:rsidRPr="006B1D52">
        <w:rPr>
          <w:rFonts w:asciiTheme="majorHAnsi" w:eastAsiaTheme="majorHAnsi" w:hAnsiTheme="majorHAnsi"/>
          <w:rPrChange w:id="439" w:author="david lo" w:date="2020-12-12T14:17:00Z">
            <w:rPr/>
          </w:rPrChange>
        </w:rPr>
        <w:t xml:space="preserve"> </w:t>
      </w:r>
      <w:r w:rsidRPr="006B1D52">
        <w:rPr>
          <w:rFonts w:asciiTheme="majorHAnsi" w:eastAsiaTheme="majorHAnsi" w:hAnsiTheme="majorHAnsi"/>
          <w:sz w:val="22"/>
          <w:szCs w:val="22"/>
          <w:rPrChange w:id="440" w:author="david lo" w:date="2020-12-12T14:18:00Z">
            <w:rPr/>
          </w:rPrChange>
        </w:rPr>
        <w:t>are the testing dataset, training dataset and trained results, respectively. Then, root mean squared error (rmse) is calculated by invoking the sklearns</w:t>
      </w:r>
      <w:r w:rsidRPr="006B1D52">
        <w:rPr>
          <w:rFonts w:asciiTheme="majorHAnsi" w:eastAsiaTheme="majorHAnsi" w:hAnsiTheme="majorHAnsi"/>
          <w:sz w:val="22"/>
          <w:szCs w:val="22"/>
          <w:rPrChange w:id="441" w:author="david lo" w:date="2020-12-12T14:18:00Z">
            <w:rPr/>
          </w:rPrChange>
        </w:rPr>
        <w:t>’</w:t>
      </w:r>
      <w:r w:rsidRPr="006B1D52">
        <w:rPr>
          <w:rFonts w:asciiTheme="majorHAnsi" w:eastAsiaTheme="majorHAnsi" w:hAnsiTheme="majorHAnsi"/>
          <w:sz w:val="22"/>
          <w:szCs w:val="22"/>
          <w:rPrChange w:id="442" w:author="david lo" w:date="2020-12-12T14:18:00Z">
            <w:rPr/>
          </w:rPrChange>
        </w:rPr>
        <w:t xml:space="preserve"> metrics module. The rmse first obtained from our model was approximately 0.5763.</w:t>
      </w:r>
    </w:p>
    <w:p w14:paraId="5F39C89E" w14:textId="77777777" w:rsidR="00F82944" w:rsidRDefault="00F82944"/>
    <w:p w14:paraId="46D24F62" w14:textId="77777777" w:rsidR="00F82944" w:rsidRPr="006B1D52" w:rsidRDefault="008D10BD">
      <w:pPr>
        <w:rPr>
          <w:rFonts w:asciiTheme="majorHAnsi" w:eastAsiaTheme="majorHAnsi" w:hAnsiTheme="majorHAnsi"/>
          <w:sz w:val="22"/>
          <w:szCs w:val="22"/>
          <w:rPrChange w:id="443" w:author="david lo" w:date="2020-12-12T14:18:00Z">
            <w:rPr/>
          </w:rPrChange>
        </w:rPr>
      </w:pPr>
      <w:r w:rsidRPr="006B1D52">
        <w:rPr>
          <w:rFonts w:asciiTheme="majorHAnsi" w:eastAsiaTheme="majorHAnsi" w:hAnsiTheme="majorHAnsi"/>
          <w:sz w:val="22"/>
          <w:szCs w:val="22"/>
          <w:rPrChange w:id="444" w:author="david lo" w:date="2020-12-12T14:18:00Z">
            <w:rPr/>
          </w:rPrChange>
        </w:rPr>
        <w:t>It is a general practice to do a k-fold cross validation to improve the model, where all the entries in the original dataset are used for both training as well as validation, and all entries are used just once. K-fold cross validation is supported by Python</w:t>
      </w:r>
      <w:r w:rsidRPr="006B1D52">
        <w:rPr>
          <w:rFonts w:asciiTheme="majorHAnsi" w:eastAsiaTheme="majorHAnsi" w:hAnsiTheme="majorHAnsi"/>
          <w:sz w:val="22"/>
          <w:szCs w:val="22"/>
          <w:rPrChange w:id="445" w:author="david lo" w:date="2020-12-12T14:18:00Z">
            <w:rPr/>
          </w:rPrChange>
        </w:rPr>
        <w:t>’</w:t>
      </w:r>
      <w:r w:rsidRPr="006B1D52">
        <w:rPr>
          <w:rFonts w:asciiTheme="majorHAnsi" w:eastAsiaTheme="majorHAnsi" w:hAnsiTheme="majorHAnsi"/>
          <w:sz w:val="22"/>
          <w:szCs w:val="22"/>
          <w:rPrChange w:id="446" w:author="david lo" w:date="2020-12-12T14:18:00Z">
            <w:rPr/>
          </w:rPrChange>
        </w:rPr>
        <w:t xml:space="preserve">s xgboost using a </w:t>
      </w:r>
      <w:r w:rsidRPr="006B1D52">
        <w:rPr>
          <w:rFonts w:ascii="Courier New" w:eastAsiaTheme="majorHAnsi" w:hAnsi="Courier New" w:cs="Courier New"/>
          <w:sz w:val="22"/>
          <w:szCs w:val="22"/>
          <w:shd w:val="clear" w:color="auto" w:fill="D9D9D9" w:themeFill="background1" w:themeFillShade="D9"/>
          <w:rPrChange w:id="447" w:author="david lo" w:date="2020-12-12T14:19:00Z">
            <w:rPr>
              <w:rFonts w:ascii="Courier New" w:hAnsi="Courier New" w:cs="Courier New"/>
            </w:rPr>
          </w:rPrChange>
        </w:rPr>
        <w:t>cv()</w:t>
      </w:r>
      <w:r w:rsidRPr="006B1D52">
        <w:rPr>
          <w:rFonts w:asciiTheme="majorHAnsi" w:eastAsiaTheme="majorHAnsi" w:hAnsiTheme="majorHAnsi"/>
          <w:sz w:val="22"/>
          <w:szCs w:val="22"/>
          <w:rPrChange w:id="448" w:author="david lo" w:date="2020-12-12T14:18:00Z">
            <w:rPr/>
          </w:rPrChange>
        </w:rPr>
        <w:t xml:space="preserve"> method. To do this for our learning model, the following line of code was run to build a 3-fold cross validation model and store the results in </w:t>
      </w:r>
      <w:r w:rsidRPr="006B1D52">
        <w:rPr>
          <w:rFonts w:ascii="Courier New" w:eastAsiaTheme="majorHAnsi" w:hAnsi="Courier New" w:cs="Courier New"/>
          <w:sz w:val="22"/>
          <w:szCs w:val="22"/>
          <w:shd w:val="clear" w:color="auto" w:fill="D9D9D9" w:themeFill="background1" w:themeFillShade="D9"/>
          <w:rPrChange w:id="449" w:author="david lo" w:date="2020-12-12T14:19:00Z">
            <w:rPr>
              <w:rFonts w:ascii="Courier New" w:hAnsi="Courier New" w:cs="Courier New"/>
            </w:rPr>
          </w:rPrChange>
        </w:rPr>
        <w:t>cv_results</w:t>
      </w:r>
      <w:r w:rsidRPr="006B1D52">
        <w:rPr>
          <w:rFonts w:asciiTheme="majorHAnsi" w:eastAsiaTheme="majorHAnsi" w:hAnsiTheme="majorHAnsi"/>
          <w:sz w:val="22"/>
          <w:szCs w:val="22"/>
          <w:rPrChange w:id="450" w:author="david lo" w:date="2020-12-12T14:18:00Z">
            <w:rPr/>
          </w:rPrChange>
        </w:rPr>
        <w:t>:</w:t>
      </w:r>
    </w:p>
    <w:p w14:paraId="0D3C315B" w14:textId="77777777" w:rsidR="00F82944" w:rsidRDefault="00F82944">
      <w:pPr>
        <w:rPr>
          <w:rFonts w:ascii="Consolas" w:hAnsi="Consolas"/>
          <w:sz w:val="20"/>
          <w:szCs w:val="20"/>
        </w:rPr>
      </w:pPr>
    </w:p>
    <w:tbl>
      <w:tblPr>
        <w:tblStyle w:val="a5"/>
        <w:tblW w:w="0" w:type="auto"/>
        <w:tblBorders>
          <w:top w:val="nil"/>
          <w:left w:val="nil"/>
          <w:bottom w:val="nil"/>
          <w:right w:val="nil"/>
          <w:insideH w:val="nil"/>
          <w:insideV w:val="nil"/>
        </w:tblBorders>
        <w:tblLook w:val="0000" w:firstRow="0" w:lastRow="0" w:firstColumn="0" w:lastColumn="0" w:noHBand="0" w:noVBand="0"/>
      </w:tblPr>
      <w:tblGrid>
        <w:gridCol w:w="9016"/>
      </w:tblGrid>
      <w:tr w:rsidR="00F82944" w14:paraId="5C9753CC" w14:textId="77777777">
        <w:tc>
          <w:tcPr>
            <w:tcW w:w="9016" w:type="dxa"/>
            <w:shd w:val="clear" w:color="000000" w:fill="E7E6E6" w:themeFill="background2"/>
          </w:tcPr>
          <w:p w14:paraId="593E1FDD" w14:textId="77777777" w:rsidR="00F82944" w:rsidRDefault="008D10BD">
            <w:pPr>
              <w:spacing w:after="0" w:line="240" w:lineRule="auto"/>
              <w:ind w:left="1023" w:hanging="992"/>
              <w:jc w:val="left"/>
              <w:rPr>
                <w:rFonts w:ascii="Courier New" w:hAnsi="Courier New" w:cs="Courier New"/>
                <w:sz w:val="20"/>
                <w:szCs w:val="20"/>
              </w:rPr>
              <w:pPrChange w:id="451" w:author="david lo" w:date="2020-12-12T14:47:00Z">
                <w:pPr>
                  <w:spacing w:after="0" w:line="240" w:lineRule="auto"/>
                  <w:ind w:left="1023" w:hanging="992"/>
                </w:pPr>
              </w:pPrChange>
            </w:pPr>
            <w:r>
              <w:rPr>
                <w:rFonts w:ascii="Courier New" w:hAnsi="Courier New" w:cs="Courier New"/>
                <w:sz w:val="20"/>
                <w:szCs w:val="20"/>
              </w:rPr>
              <w:t>cv_results = xgb.cv(dtrain=data_dmatrix, params=params, nfold=3, num_boost_round=50, early_stopping_rounds=10, metrics=”rmse”, as_pandas=True, seed=123)</w:t>
            </w:r>
          </w:p>
          <w:p w14:paraId="3F5936C7" w14:textId="77777777" w:rsidR="00F82944" w:rsidRDefault="00F82944">
            <w:pPr>
              <w:spacing w:after="0" w:line="240" w:lineRule="auto"/>
            </w:pPr>
          </w:p>
        </w:tc>
      </w:tr>
    </w:tbl>
    <w:p w14:paraId="34769B57" w14:textId="77777777" w:rsidR="00F82944" w:rsidRDefault="00F82944"/>
    <w:p w14:paraId="45323777" w14:textId="77777777" w:rsidR="00F82944" w:rsidRPr="006B1D52" w:rsidRDefault="008D10BD">
      <w:pPr>
        <w:rPr>
          <w:rFonts w:asciiTheme="majorHAnsi" w:eastAsiaTheme="majorHAnsi" w:hAnsiTheme="majorHAnsi"/>
          <w:sz w:val="22"/>
          <w:szCs w:val="22"/>
          <w:rPrChange w:id="452" w:author="david lo" w:date="2020-12-12T14:19:00Z">
            <w:rPr/>
          </w:rPrChange>
        </w:rPr>
      </w:pPr>
      <w:r w:rsidRPr="006B1D52">
        <w:rPr>
          <w:rFonts w:asciiTheme="majorHAnsi" w:eastAsiaTheme="majorHAnsi" w:hAnsiTheme="majorHAnsi"/>
          <w:sz w:val="22"/>
          <w:szCs w:val="22"/>
          <w:rPrChange w:id="453" w:author="david lo" w:date="2020-12-12T14:19:00Z">
            <w:rPr/>
          </w:rPrChange>
        </w:rPr>
        <w:t>Please note that data_dmatrix was defined in our Jupyter Notebook as the Dmatrix data structure for storing our dataset, which is a feature of the Python</w:t>
      </w:r>
      <w:r w:rsidRPr="006B1D52">
        <w:rPr>
          <w:rFonts w:asciiTheme="majorHAnsi" w:eastAsiaTheme="majorHAnsi" w:hAnsiTheme="majorHAnsi"/>
          <w:sz w:val="22"/>
          <w:szCs w:val="22"/>
          <w:rPrChange w:id="454" w:author="david lo" w:date="2020-12-12T14:19:00Z">
            <w:rPr/>
          </w:rPrChange>
        </w:rPr>
        <w:t>’</w:t>
      </w:r>
      <w:r w:rsidRPr="006B1D52">
        <w:rPr>
          <w:rFonts w:asciiTheme="majorHAnsi" w:eastAsiaTheme="majorHAnsi" w:hAnsiTheme="majorHAnsi"/>
          <w:sz w:val="22"/>
          <w:szCs w:val="22"/>
          <w:rPrChange w:id="455" w:author="david lo" w:date="2020-12-12T14:19:00Z">
            <w:rPr/>
          </w:rPrChange>
        </w:rPr>
        <w:t>s xgboost library.</w:t>
      </w:r>
    </w:p>
    <w:p w14:paraId="3286A86C" w14:textId="77777777" w:rsidR="00F82944" w:rsidRPr="006B1D52" w:rsidRDefault="008D10BD">
      <w:pPr>
        <w:rPr>
          <w:rFonts w:asciiTheme="majorHAnsi" w:eastAsiaTheme="majorHAnsi" w:hAnsiTheme="majorHAnsi"/>
          <w:sz w:val="22"/>
          <w:szCs w:val="22"/>
          <w:rPrChange w:id="456" w:author="david lo" w:date="2020-12-12T14:19:00Z">
            <w:rPr/>
          </w:rPrChange>
        </w:rPr>
      </w:pPr>
      <w:r w:rsidRPr="006B1D52">
        <w:rPr>
          <w:rFonts w:asciiTheme="majorHAnsi" w:eastAsiaTheme="majorHAnsi" w:hAnsiTheme="majorHAnsi"/>
          <w:sz w:val="22"/>
          <w:szCs w:val="22"/>
          <w:rPrChange w:id="457" w:author="david lo" w:date="2020-12-12T14:19:00Z">
            <w:rPr/>
          </w:rPrChange>
        </w:rPr>
        <w:t xml:space="preserve">The 3-fold cross validation successfully achieved improvement in rmse, which now decreased to approximately 0.4694. </w:t>
      </w:r>
    </w:p>
    <w:p w14:paraId="72F8090E" w14:textId="77777777" w:rsidR="00F82944" w:rsidRDefault="00F82944"/>
    <w:p w14:paraId="3080456A" w14:textId="77777777" w:rsidR="00F82944" w:rsidRPr="006B1D52" w:rsidRDefault="008D10BD">
      <w:pPr>
        <w:rPr>
          <w:rFonts w:asciiTheme="majorHAnsi" w:eastAsiaTheme="majorHAnsi" w:hAnsiTheme="majorHAnsi"/>
          <w:sz w:val="22"/>
          <w:szCs w:val="22"/>
          <w:rPrChange w:id="458" w:author="david lo" w:date="2020-12-12T14:19:00Z">
            <w:rPr/>
          </w:rPrChange>
        </w:rPr>
      </w:pPr>
      <w:proofErr w:type="spellStart"/>
      <w:r w:rsidRPr="006B1D52">
        <w:rPr>
          <w:rFonts w:asciiTheme="majorHAnsi" w:eastAsiaTheme="majorHAnsi" w:hAnsiTheme="majorHAnsi"/>
          <w:sz w:val="22"/>
          <w:szCs w:val="22"/>
          <w:rPrChange w:id="459" w:author="david lo" w:date="2020-12-12T14:19:00Z">
            <w:rPr/>
          </w:rPrChange>
        </w:rPr>
        <w:t>Visualisation</w:t>
      </w:r>
      <w:proofErr w:type="spellEnd"/>
      <w:r w:rsidRPr="006B1D52">
        <w:rPr>
          <w:rFonts w:asciiTheme="majorHAnsi" w:eastAsiaTheme="majorHAnsi" w:hAnsiTheme="majorHAnsi"/>
          <w:sz w:val="22"/>
          <w:szCs w:val="22"/>
          <w:rPrChange w:id="460" w:author="david lo" w:date="2020-12-12T14:19:00Z">
            <w:rPr/>
          </w:rPrChange>
        </w:rPr>
        <w:t xml:space="preserve"> is made possible by XGBoost, and one way is to examine the importance of each feature column in the original dataset within the model. There is a simple way of counting the number of times each feature is split across the boosting rounds, with the </w:t>
      </w:r>
      <w:r w:rsidRPr="006B1D52">
        <w:rPr>
          <w:rFonts w:asciiTheme="majorHAnsi" w:eastAsiaTheme="majorHAnsi" w:hAnsiTheme="majorHAnsi"/>
          <w:sz w:val="22"/>
          <w:szCs w:val="22"/>
          <w:rPrChange w:id="461" w:author="david lo" w:date="2020-12-12T14:19:00Z">
            <w:rPr/>
          </w:rPrChange>
        </w:rPr>
        <w:lastRenderedPageBreak/>
        <w:t xml:space="preserve">features ordered according to the number of times the features appeared. This can be done by calling the </w:t>
      </w:r>
      <w:r w:rsidRPr="006B1D52">
        <w:rPr>
          <w:rFonts w:ascii="Courier New" w:eastAsiaTheme="majorHAnsi" w:hAnsi="Courier New" w:cs="Courier New"/>
          <w:sz w:val="22"/>
          <w:szCs w:val="22"/>
          <w:shd w:val="clear" w:color="auto" w:fill="D9D9D9" w:themeFill="background1" w:themeFillShade="D9"/>
          <w:rPrChange w:id="462" w:author="david lo" w:date="2020-12-12T14:19:00Z">
            <w:rPr>
              <w:rFonts w:ascii="Courier New" w:hAnsi="Courier New" w:cs="Courier New"/>
            </w:rPr>
          </w:rPrChange>
        </w:rPr>
        <w:t>plot_importance()</w:t>
      </w:r>
      <w:r w:rsidRPr="006B1D52">
        <w:rPr>
          <w:rFonts w:asciiTheme="majorHAnsi" w:eastAsiaTheme="majorHAnsi" w:hAnsiTheme="majorHAnsi"/>
          <w:sz w:val="22"/>
          <w:szCs w:val="22"/>
          <w:rPrChange w:id="463" w:author="david lo" w:date="2020-12-12T14:19:00Z">
            <w:rPr/>
          </w:rPrChange>
        </w:rPr>
        <w:t xml:space="preserve"> function in Python</w:t>
      </w:r>
      <w:r w:rsidRPr="006B1D52">
        <w:rPr>
          <w:rFonts w:asciiTheme="majorHAnsi" w:eastAsiaTheme="majorHAnsi" w:hAnsiTheme="majorHAnsi"/>
          <w:sz w:val="22"/>
          <w:szCs w:val="22"/>
          <w:rPrChange w:id="464" w:author="david lo" w:date="2020-12-12T14:19:00Z">
            <w:rPr/>
          </w:rPrChange>
        </w:rPr>
        <w:t>’</w:t>
      </w:r>
      <w:r w:rsidRPr="006B1D52">
        <w:rPr>
          <w:rFonts w:asciiTheme="majorHAnsi" w:eastAsiaTheme="majorHAnsi" w:hAnsiTheme="majorHAnsi"/>
          <w:sz w:val="22"/>
          <w:szCs w:val="22"/>
          <w:rPrChange w:id="465" w:author="david lo" w:date="2020-12-12T14:19:00Z">
            <w:rPr/>
          </w:rPrChange>
        </w:rPr>
        <w:t>s xgboost library. The resulting chart</w:t>
      </w:r>
      <w:ins w:id="466" w:author="david lo" w:date="2020-12-12T14:36:00Z">
        <w:r w:rsidR="00C6723F">
          <w:rPr>
            <w:rFonts w:asciiTheme="majorHAnsi" w:eastAsiaTheme="majorHAnsi" w:hAnsiTheme="majorHAnsi"/>
            <w:sz w:val="22"/>
            <w:szCs w:val="22"/>
          </w:rPr>
          <w:t xml:space="preserve"> (Fig. </w:t>
        </w:r>
      </w:ins>
      <w:ins w:id="467" w:author="david lo" w:date="2020-12-12T14:37:00Z">
        <w:r w:rsidR="00C6723F">
          <w:rPr>
            <w:rFonts w:asciiTheme="majorHAnsi" w:eastAsiaTheme="majorHAnsi" w:hAnsiTheme="majorHAnsi"/>
            <w:sz w:val="22"/>
            <w:szCs w:val="22"/>
          </w:rPr>
          <w:t>2</w:t>
        </w:r>
      </w:ins>
      <w:ins w:id="468" w:author="david lo" w:date="2020-12-12T14:36:00Z">
        <w:r w:rsidR="00C6723F">
          <w:rPr>
            <w:rFonts w:asciiTheme="majorHAnsi" w:eastAsiaTheme="majorHAnsi" w:hAnsiTheme="majorHAnsi"/>
            <w:sz w:val="22"/>
            <w:szCs w:val="22"/>
          </w:rPr>
          <w:t>)</w:t>
        </w:r>
      </w:ins>
      <w:r w:rsidRPr="006B1D52">
        <w:rPr>
          <w:rFonts w:asciiTheme="majorHAnsi" w:eastAsiaTheme="majorHAnsi" w:hAnsiTheme="majorHAnsi"/>
          <w:sz w:val="22"/>
          <w:szCs w:val="22"/>
          <w:rPrChange w:id="469" w:author="david lo" w:date="2020-12-12T14:19:00Z">
            <w:rPr/>
          </w:rPrChange>
        </w:rPr>
        <w:t xml:space="preserve"> in our </w:t>
      </w:r>
      <w:proofErr w:type="spellStart"/>
      <w:r w:rsidRPr="006B1D52">
        <w:rPr>
          <w:rFonts w:asciiTheme="majorHAnsi" w:eastAsiaTheme="majorHAnsi" w:hAnsiTheme="majorHAnsi"/>
          <w:sz w:val="22"/>
          <w:szCs w:val="22"/>
          <w:rPrChange w:id="470" w:author="david lo" w:date="2020-12-12T14:19:00Z">
            <w:rPr/>
          </w:rPrChange>
        </w:rPr>
        <w:t>Jupyter</w:t>
      </w:r>
      <w:proofErr w:type="spellEnd"/>
      <w:r w:rsidRPr="006B1D52">
        <w:rPr>
          <w:rFonts w:asciiTheme="majorHAnsi" w:eastAsiaTheme="majorHAnsi" w:hAnsiTheme="majorHAnsi"/>
          <w:sz w:val="22"/>
          <w:szCs w:val="22"/>
          <w:rPrChange w:id="471" w:author="david lo" w:date="2020-12-12T14:19:00Z">
            <w:rPr/>
          </w:rPrChange>
        </w:rPr>
        <w:t xml:space="preserve"> Notebook is shown below:</w:t>
      </w:r>
    </w:p>
    <w:p w14:paraId="43F3B991" w14:textId="77777777" w:rsidR="00F82944" w:rsidRPr="00C6723F" w:rsidRDefault="00F82944"/>
    <w:p w14:paraId="7822C325" w14:textId="77777777" w:rsidR="00F82944" w:rsidRDefault="008D10BD">
      <w:r>
        <w:rPr>
          <w:noProof/>
          <w:sz w:val="20"/>
        </w:rPr>
        <w:drawing>
          <wp:inline distT="0" distB="0" distL="0" distR="0" wp14:anchorId="7C27EA08" wp14:editId="224A2D78">
            <wp:extent cx="6621780" cy="1265555"/>
            <wp:effectExtent l="0" t="0" r="8255" b="508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Wilson/AppData/Roaming/JisuOffice/ETemp/10672_16449384/image19.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6622415" cy="1266190"/>
                    </a:xfrm>
                    <a:prstGeom prst="rect">
                      <a:avLst/>
                    </a:prstGeom>
                    <a:noFill/>
                    <a:ln cap="flat">
                      <a:noFill/>
                    </a:ln>
                  </pic:spPr>
                </pic:pic>
              </a:graphicData>
            </a:graphic>
          </wp:inline>
        </w:drawing>
      </w:r>
    </w:p>
    <w:p w14:paraId="68A5499E" w14:textId="77777777" w:rsidR="00C6723F" w:rsidRPr="00C6723F" w:rsidRDefault="00C6723F">
      <w:pPr>
        <w:rPr>
          <w:ins w:id="472" w:author="david lo" w:date="2020-12-12T14:36:00Z"/>
          <w:rFonts w:asciiTheme="majorHAnsi" w:eastAsia="新細明體" w:hAnsiTheme="majorHAnsi"/>
          <w:b/>
          <w:bCs/>
          <w:sz w:val="20"/>
          <w:szCs w:val="20"/>
          <w:rPrChange w:id="473" w:author="david lo" w:date="2020-12-12T14:37:00Z">
            <w:rPr>
              <w:ins w:id="474" w:author="david lo" w:date="2020-12-12T14:36:00Z"/>
              <w:rFonts w:asciiTheme="majorHAnsi" w:eastAsiaTheme="majorHAnsi" w:hAnsiTheme="majorHAnsi"/>
              <w:sz w:val="22"/>
              <w:szCs w:val="22"/>
            </w:rPr>
          </w:rPrChange>
        </w:rPr>
      </w:pPr>
      <w:ins w:id="475" w:author="david lo" w:date="2020-12-12T14:36:00Z">
        <w:r w:rsidRPr="00C6723F">
          <w:rPr>
            <w:rFonts w:asciiTheme="majorHAnsi" w:eastAsia="新細明體" w:hAnsiTheme="majorHAnsi"/>
            <w:b/>
            <w:bCs/>
            <w:sz w:val="20"/>
            <w:szCs w:val="20"/>
            <w:rPrChange w:id="476" w:author="david lo" w:date="2020-12-12T14:37:00Z">
              <w:rPr>
                <w:rFonts w:asciiTheme="majorHAnsi" w:eastAsia="新細明體" w:hAnsiTheme="majorHAnsi"/>
                <w:sz w:val="22"/>
                <w:szCs w:val="22"/>
              </w:rPr>
            </w:rPrChange>
          </w:rPr>
          <w:t>Fi</w:t>
        </w:r>
      </w:ins>
      <w:ins w:id="477" w:author="david lo" w:date="2020-12-12T14:37:00Z">
        <w:r w:rsidRPr="00C6723F">
          <w:rPr>
            <w:rFonts w:asciiTheme="majorHAnsi" w:eastAsia="新細明體" w:hAnsiTheme="majorHAnsi"/>
            <w:b/>
            <w:bCs/>
            <w:sz w:val="20"/>
            <w:szCs w:val="20"/>
            <w:rPrChange w:id="478" w:author="david lo" w:date="2020-12-12T14:37:00Z">
              <w:rPr>
                <w:rFonts w:asciiTheme="majorHAnsi" w:eastAsia="新細明體" w:hAnsiTheme="majorHAnsi"/>
                <w:sz w:val="22"/>
                <w:szCs w:val="22"/>
              </w:rPr>
            </w:rPrChange>
          </w:rPr>
          <w:t xml:space="preserve">g. </w:t>
        </w:r>
        <w:r>
          <w:rPr>
            <w:rFonts w:asciiTheme="majorHAnsi" w:eastAsia="新細明體" w:hAnsiTheme="majorHAnsi"/>
            <w:b/>
            <w:bCs/>
            <w:sz w:val="20"/>
            <w:szCs w:val="20"/>
          </w:rPr>
          <w:t>2</w:t>
        </w:r>
      </w:ins>
    </w:p>
    <w:p w14:paraId="280610E3" w14:textId="77777777" w:rsidR="00F82944" w:rsidRDefault="008D10BD">
      <w:pPr>
        <w:rPr>
          <w:ins w:id="479" w:author="david lo" w:date="2020-12-12T14:26:00Z"/>
          <w:rFonts w:asciiTheme="majorHAnsi" w:eastAsiaTheme="majorHAnsi" w:hAnsiTheme="majorHAnsi"/>
          <w:sz w:val="22"/>
          <w:szCs w:val="22"/>
        </w:rPr>
      </w:pPr>
      <w:r w:rsidRPr="006B1D52">
        <w:rPr>
          <w:rFonts w:asciiTheme="majorHAnsi" w:eastAsiaTheme="majorHAnsi" w:hAnsiTheme="majorHAnsi"/>
          <w:sz w:val="22"/>
          <w:szCs w:val="22"/>
          <w:rPrChange w:id="480" w:author="david lo" w:date="2020-12-12T14:20:00Z">
            <w:rPr/>
          </w:rPrChange>
        </w:rPr>
        <w:t xml:space="preserve">From the chart above, it is noted that the lower end of the market capitalisation, final offer price and the allotment odds are the features of importance. However, the final offer price and the allotment odds are normally not available at the time of subscription. </w:t>
      </w:r>
    </w:p>
    <w:p w14:paraId="0BC289D1" w14:textId="77777777" w:rsidR="00E73A71" w:rsidRDefault="00E73A71">
      <w:pPr>
        <w:rPr>
          <w:ins w:id="481" w:author="david lo" w:date="2020-12-12T14:27:00Z"/>
          <w:rFonts w:asciiTheme="majorHAnsi" w:eastAsia="新細明體" w:hAnsiTheme="majorHAnsi"/>
          <w:sz w:val="22"/>
          <w:szCs w:val="22"/>
        </w:rPr>
      </w:pPr>
      <w:ins w:id="482" w:author="david lo" w:date="2020-12-12T14:26:00Z">
        <w:r>
          <w:rPr>
            <w:rFonts w:asciiTheme="majorHAnsi" w:eastAsia="新細明體" w:hAnsiTheme="majorHAnsi" w:hint="eastAsia"/>
            <w:sz w:val="22"/>
            <w:szCs w:val="22"/>
          </w:rPr>
          <w:t>R</w:t>
        </w:r>
        <w:r>
          <w:rPr>
            <w:rFonts w:asciiTheme="majorHAnsi" w:eastAsia="新細明體" w:hAnsiTheme="majorHAnsi"/>
            <w:sz w:val="22"/>
            <w:szCs w:val="22"/>
          </w:rPr>
          <w:t xml:space="preserve">esults of the above </w:t>
        </w:r>
      </w:ins>
      <w:ins w:id="483" w:author="david lo" w:date="2020-12-12T14:27:00Z">
        <w:r>
          <w:rPr>
            <w:rFonts w:asciiTheme="majorHAnsi" w:eastAsia="新細明體" w:hAnsiTheme="majorHAnsi"/>
            <w:sz w:val="22"/>
            <w:szCs w:val="22"/>
          </w:rPr>
          <w:t>are</w:t>
        </w:r>
      </w:ins>
      <w:ins w:id="484" w:author="david lo" w:date="2020-12-12T14:26:00Z">
        <w:r>
          <w:rPr>
            <w:rFonts w:asciiTheme="majorHAnsi" w:eastAsia="新細明體" w:hAnsiTheme="majorHAnsi"/>
            <w:sz w:val="22"/>
            <w:szCs w:val="22"/>
          </w:rPr>
          <w:t xml:space="preserve"> in the </w:t>
        </w:r>
        <w:proofErr w:type="spellStart"/>
        <w:r>
          <w:rPr>
            <w:rFonts w:asciiTheme="majorHAnsi" w:eastAsia="新細明體" w:hAnsiTheme="majorHAnsi"/>
            <w:sz w:val="22"/>
            <w:szCs w:val="22"/>
          </w:rPr>
          <w:t>Jupyter</w:t>
        </w:r>
        <w:proofErr w:type="spellEnd"/>
        <w:r>
          <w:rPr>
            <w:rFonts w:asciiTheme="majorHAnsi" w:eastAsia="新細明體" w:hAnsiTheme="majorHAnsi"/>
            <w:sz w:val="22"/>
            <w:szCs w:val="22"/>
          </w:rPr>
          <w:t xml:space="preserve"> Notebook “</w:t>
        </w:r>
        <w:r w:rsidRPr="00C6723F">
          <w:rPr>
            <w:rFonts w:ascii="Courier New" w:eastAsia="新細明體" w:hAnsi="Courier New" w:cs="Courier New"/>
            <w:sz w:val="22"/>
            <w:szCs w:val="22"/>
            <w:shd w:val="clear" w:color="auto" w:fill="D9D9D9" w:themeFill="background1" w:themeFillShade="D9"/>
            <w:rPrChange w:id="485" w:author="david lo" w:date="2020-12-12T14:40:00Z">
              <w:rPr>
                <w:rFonts w:asciiTheme="majorHAnsi" w:eastAsia="新細明體" w:hAnsiTheme="majorHAnsi"/>
                <w:sz w:val="22"/>
                <w:szCs w:val="22"/>
              </w:rPr>
            </w:rPrChange>
          </w:rPr>
          <w:t>xgb-learner1.</w:t>
        </w:r>
      </w:ins>
      <w:ins w:id="486" w:author="david lo" w:date="2020-12-12T14:27:00Z">
        <w:r w:rsidRPr="00C6723F">
          <w:rPr>
            <w:rFonts w:ascii="Courier New" w:eastAsia="新細明體" w:hAnsi="Courier New" w:cs="Courier New"/>
            <w:sz w:val="22"/>
            <w:szCs w:val="22"/>
            <w:shd w:val="clear" w:color="auto" w:fill="D9D9D9" w:themeFill="background1" w:themeFillShade="D9"/>
            <w:rPrChange w:id="487" w:author="david lo" w:date="2020-12-12T14:40:00Z">
              <w:rPr>
                <w:rFonts w:asciiTheme="majorHAnsi" w:eastAsia="新細明體" w:hAnsiTheme="majorHAnsi"/>
                <w:sz w:val="22"/>
                <w:szCs w:val="22"/>
              </w:rPr>
            </w:rPrChange>
          </w:rPr>
          <w:t>ipynb</w:t>
        </w:r>
        <w:r>
          <w:rPr>
            <w:rFonts w:asciiTheme="majorHAnsi" w:eastAsia="新細明體" w:hAnsiTheme="majorHAnsi"/>
            <w:sz w:val="22"/>
            <w:szCs w:val="22"/>
          </w:rPr>
          <w:t xml:space="preserve">”. </w:t>
        </w:r>
      </w:ins>
    </w:p>
    <w:p w14:paraId="412DD6FD" w14:textId="77777777" w:rsidR="00E73A71" w:rsidRPr="00E73A71" w:rsidRDefault="00E73A71">
      <w:pPr>
        <w:rPr>
          <w:ins w:id="488" w:author="david lo" w:date="2020-12-12T14:27:00Z"/>
          <w:rFonts w:asciiTheme="majorHAnsi" w:eastAsia="新細明體" w:hAnsiTheme="majorHAnsi"/>
          <w:b/>
          <w:bCs/>
          <w:i/>
          <w:iCs/>
          <w:sz w:val="22"/>
          <w:szCs w:val="22"/>
          <w:rPrChange w:id="489" w:author="david lo" w:date="2020-12-12T14:27:00Z">
            <w:rPr>
              <w:ins w:id="490" w:author="david lo" w:date="2020-12-12T14:27:00Z"/>
              <w:rFonts w:asciiTheme="majorHAnsi" w:eastAsia="新細明體" w:hAnsiTheme="majorHAnsi"/>
              <w:sz w:val="22"/>
              <w:szCs w:val="22"/>
            </w:rPr>
          </w:rPrChange>
        </w:rPr>
      </w:pPr>
      <w:ins w:id="491" w:author="david lo" w:date="2020-12-12T14:27:00Z">
        <w:r w:rsidRPr="00E73A71">
          <w:rPr>
            <w:rFonts w:asciiTheme="majorHAnsi" w:eastAsia="新細明體" w:hAnsiTheme="majorHAnsi"/>
            <w:b/>
            <w:bCs/>
            <w:i/>
            <w:iCs/>
            <w:sz w:val="22"/>
            <w:szCs w:val="22"/>
            <w:rPrChange w:id="492" w:author="david lo" w:date="2020-12-12T14:27:00Z">
              <w:rPr>
                <w:rFonts w:asciiTheme="majorHAnsi" w:eastAsia="新細明體" w:hAnsiTheme="majorHAnsi"/>
                <w:sz w:val="22"/>
                <w:szCs w:val="22"/>
              </w:rPr>
            </w:rPrChange>
          </w:rPr>
          <w:t>Changing Hyperparam</w:t>
        </w:r>
      </w:ins>
      <w:ins w:id="493" w:author="david lo" w:date="2020-12-12T14:35:00Z">
        <w:r w:rsidR="00C6723F">
          <w:rPr>
            <w:rFonts w:asciiTheme="majorHAnsi" w:eastAsia="新細明體" w:hAnsiTheme="majorHAnsi"/>
            <w:b/>
            <w:bCs/>
            <w:i/>
            <w:iCs/>
            <w:sz w:val="22"/>
            <w:szCs w:val="22"/>
          </w:rPr>
          <w:t>e</w:t>
        </w:r>
      </w:ins>
      <w:ins w:id="494" w:author="david lo" w:date="2020-12-12T14:27:00Z">
        <w:r w:rsidRPr="00E73A71">
          <w:rPr>
            <w:rFonts w:asciiTheme="majorHAnsi" w:eastAsia="新細明體" w:hAnsiTheme="majorHAnsi"/>
            <w:b/>
            <w:bCs/>
            <w:i/>
            <w:iCs/>
            <w:sz w:val="22"/>
            <w:szCs w:val="22"/>
            <w:rPrChange w:id="495" w:author="david lo" w:date="2020-12-12T14:27:00Z">
              <w:rPr>
                <w:rFonts w:asciiTheme="majorHAnsi" w:eastAsia="新細明體" w:hAnsiTheme="majorHAnsi"/>
                <w:sz w:val="22"/>
                <w:szCs w:val="22"/>
              </w:rPr>
            </w:rPrChange>
          </w:rPr>
          <w:t>ters</w:t>
        </w:r>
      </w:ins>
    </w:p>
    <w:p w14:paraId="169D8D5E" w14:textId="77777777" w:rsidR="00E73A71" w:rsidRDefault="00E73A71">
      <w:pPr>
        <w:rPr>
          <w:ins w:id="496" w:author="david lo" w:date="2020-12-12T14:28:00Z"/>
          <w:rFonts w:asciiTheme="majorHAnsi" w:eastAsia="新細明體" w:hAnsiTheme="majorHAnsi"/>
          <w:sz w:val="22"/>
          <w:szCs w:val="22"/>
        </w:rPr>
      </w:pPr>
      <w:ins w:id="497" w:author="david lo" w:date="2020-12-12T14:28:00Z">
        <w:r>
          <w:rPr>
            <w:rFonts w:asciiTheme="majorHAnsi" w:eastAsia="新細明體" w:hAnsiTheme="majorHAnsi" w:hint="eastAsia"/>
            <w:sz w:val="22"/>
            <w:szCs w:val="22"/>
          </w:rPr>
          <w:t>W</w:t>
        </w:r>
        <w:r>
          <w:rPr>
            <w:rFonts w:asciiTheme="majorHAnsi" w:eastAsia="新細明體" w:hAnsiTheme="majorHAnsi"/>
            <w:sz w:val="22"/>
            <w:szCs w:val="22"/>
          </w:rPr>
          <w:t>e then reperformed the machine learning algorithm by changing the params defined above to below:</w:t>
        </w:r>
      </w:ins>
    </w:p>
    <w:tbl>
      <w:tblPr>
        <w:tblStyle w:val="a5"/>
        <w:tblW w:w="0" w:type="auto"/>
        <w:tblLook w:val="04A0" w:firstRow="1" w:lastRow="0" w:firstColumn="1" w:lastColumn="0" w:noHBand="0" w:noVBand="1"/>
        <w:tblPrChange w:id="498" w:author="david lo" w:date="2020-12-12T14:29:00Z">
          <w:tblPr>
            <w:tblStyle w:val="a5"/>
            <w:tblW w:w="0" w:type="auto"/>
            <w:tblLook w:val="04A0" w:firstRow="1" w:lastRow="0" w:firstColumn="1" w:lastColumn="0" w:noHBand="0" w:noVBand="1"/>
          </w:tblPr>
        </w:tblPrChange>
      </w:tblPr>
      <w:tblGrid>
        <w:gridCol w:w="9016"/>
        <w:tblGridChange w:id="499">
          <w:tblGrid>
            <w:gridCol w:w="9016"/>
          </w:tblGrid>
        </w:tblGridChange>
      </w:tblGrid>
      <w:tr w:rsidR="00E73A71" w14:paraId="451353C7" w14:textId="77777777" w:rsidTr="00E73A71">
        <w:trPr>
          <w:ins w:id="500" w:author="david lo" w:date="2020-12-12T14:28:00Z"/>
        </w:trPr>
        <w:tc>
          <w:tcPr>
            <w:tcW w:w="9016" w:type="dxa"/>
            <w:tcBorders>
              <w:top w:val="nil"/>
              <w:left w:val="nil"/>
              <w:bottom w:val="nil"/>
              <w:right w:val="nil"/>
            </w:tcBorders>
            <w:shd w:val="clear" w:color="auto" w:fill="D9D9D9" w:themeFill="background1" w:themeFillShade="D9"/>
            <w:tcPrChange w:id="501" w:author="david lo" w:date="2020-12-12T14:29:00Z">
              <w:tcPr>
                <w:tcW w:w="9016" w:type="dxa"/>
                <w:shd w:val="clear" w:color="auto" w:fill="D9D9D9" w:themeFill="background1" w:themeFillShade="D9"/>
              </w:tcPr>
            </w:tcPrChange>
          </w:tcPr>
          <w:p w14:paraId="35450061" w14:textId="77777777" w:rsidR="00E73A71" w:rsidRDefault="00E73A71">
            <w:pPr>
              <w:spacing w:after="0" w:line="240" w:lineRule="auto"/>
              <w:ind w:left="1023" w:hanging="992"/>
              <w:jc w:val="left"/>
              <w:rPr>
                <w:ins w:id="502" w:author="david lo" w:date="2020-12-12T14:28:00Z"/>
                <w:rFonts w:ascii="Courier New" w:eastAsia="新細明體" w:hAnsi="Courier New" w:cs="Courier New"/>
                <w:sz w:val="20"/>
                <w:szCs w:val="20"/>
              </w:rPr>
              <w:pPrChange w:id="503" w:author="david lo" w:date="2020-12-12T14:47:00Z">
                <w:pPr>
                  <w:spacing w:after="0" w:line="240" w:lineRule="auto"/>
                  <w:ind w:left="1023" w:hanging="992"/>
                </w:pPr>
              </w:pPrChange>
            </w:pPr>
            <w:ins w:id="504" w:author="david lo" w:date="2020-12-12T14:28:00Z">
              <w:r>
                <w:rPr>
                  <w:rFonts w:ascii="Courier New" w:hAnsi="Courier New" w:cs="Courier New"/>
                  <w:sz w:val="20"/>
                  <w:szCs w:val="20"/>
                </w:rPr>
                <w:t>params = {“objective”: “</w:t>
              </w:r>
              <w:proofErr w:type="spellStart"/>
              <w:r>
                <w:rPr>
                  <w:rFonts w:ascii="Courier New" w:hAnsi="Courier New" w:cs="Courier New"/>
                  <w:sz w:val="20"/>
                  <w:szCs w:val="20"/>
                </w:rPr>
                <w:t>reg:linear</w:t>
              </w:r>
              <w:proofErr w:type="spellEnd"/>
              <w:r>
                <w:rPr>
                  <w:rFonts w:ascii="Courier New" w:hAnsi="Courier New" w:cs="Courier New"/>
                  <w:sz w:val="20"/>
                  <w:szCs w:val="20"/>
                </w:rPr>
                <w:t>”, “</w:t>
              </w:r>
              <w:proofErr w:type="spellStart"/>
              <w:r>
                <w:rPr>
                  <w:rFonts w:ascii="Courier New" w:hAnsi="Courier New" w:cs="Courier New"/>
                  <w:sz w:val="20"/>
                  <w:szCs w:val="20"/>
                </w:rPr>
                <w:t>colsample_bytree</w:t>
              </w:r>
              <w:proofErr w:type="spellEnd"/>
              <w:r>
                <w:rPr>
                  <w:rFonts w:ascii="Courier New" w:hAnsi="Courier New" w:cs="Courier New"/>
                  <w:sz w:val="20"/>
                  <w:szCs w:val="20"/>
                </w:rPr>
                <w:t>”: 0.2, “</w:t>
              </w:r>
              <w:proofErr w:type="spellStart"/>
              <w:r>
                <w:rPr>
                  <w:rFonts w:ascii="Courier New" w:hAnsi="Courier New" w:cs="Courier New"/>
                  <w:sz w:val="20"/>
                  <w:szCs w:val="20"/>
                </w:rPr>
                <w:t>learning_rate</w:t>
              </w:r>
              <w:proofErr w:type="spellEnd"/>
              <w:r>
                <w:rPr>
                  <w:rFonts w:ascii="Courier New" w:hAnsi="Courier New" w:cs="Courier New"/>
                  <w:sz w:val="20"/>
                  <w:szCs w:val="20"/>
                </w:rPr>
                <w:t>”: 0.5, “</w:t>
              </w:r>
              <w:proofErr w:type="spellStart"/>
              <w:r>
                <w:rPr>
                  <w:rFonts w:ascii="Courier New" w:hAnsi="Courier New" w:cs="Courier New"/>
                  <w:sz w:val="20"/>
                  <w:szCs w:val="20"/>
                </w:rPr>
                <w:t>max_depth</w:t>
              </w:r>
              <w:proofErr w:type="spellEnd"/>
              <w:r>
                <w:rPr>
                  <w:rFonts w:ascii="Courier New" w:hAnsi="Courier New" w:cs="Courier New"/>
                  <w:sz w:val="20"/>
                  <w:szCs w:val="20"/>
                </w:rPr>
                <w:t>”: 3, “alpha”: 10}</w:t>
              </w:r>
            </w:ins>
          </w:p>
          <w:p w14:paraId="332C49AD" w14:textId="77777777" w:rsidR="00E73A71" w:rsidRPr="001B515A" w:rsidRDefault="00E73A71" w:rsidP="001B515A">
            <w:pPr>
              <w:spacing w:after="0" w:line="240" w:lineRule="auto"/>
              <w:ind w:left="1023" w:hanging="992"/>
              <w:rPr>
                <w:ins w:id="505" w:author="david lo" w:date="2020-12-12T14:28:00Z"/>
                <w:rFonts w:ascii="Courier New" w:eastAsia="新細明體" w:hAnsi="Courier New" w:cs="Courier New"/>
                <w:sz w:val="20"/>
                <w:szCs w:val="20"/>
              </w:rPr>
            </w:pPr>
          </w:p>
        </w:tc>
      </w:tr>
    </w:tbl>
    <w:p w14:paraId="1181E2A5" w14:textId="77777777" w:rsidR="00E73A71" w:rsidRDefault="00E73A71" w:rsidP="00E73A71">
      <w:pPr>
        <w:rPr>
          <w:ins w:id="506" w:author="david lo" w:date="2020-12-12T14:28:00Z"/>
        </w:rPr>
      </w:pPr>
    </w:p>
    <w:p w14:paraId="3EE09641" w14:textId="77777777" w:rsidR="00C6723F" w:rsidRDefault="00E73A71">
      <w:pPr>
        <w:rPr>
          <w:ins w:id="507" w:author="david lo" w:date="2020-12-12T14:33:00Z"/>
          <w:rFonts w:asciiTheme="majorHAnsi" w:eastAsia="新細明體" w:hAnsiTheme="majorHAnsi"/>
          <w:sz w:val="22"/>
          <w:szCs w:val="22"/>
        </w:rPr>
      </w:pPr>
      <w:ins w:id="508" w:author="david lo" w:date="2020-12-12T14:31:00Z">
        <w:r>
          <w:rPr>
            <w:rFonts w:asciiTheme="majorHAnsi" w:eastAsia="新細明體" w:hAnsiTheme="majorHAnsi"/>
            <w:sz w:val="22"/>
            <w:szCs w:val="22"/>
          </w:rPr>
          <w:t xml:space="preserve">The changes involved </w:t>
        </w:r>
      </w:ins>
      <w:ins w:id="509" w:author="david lo" w:date="2020-12-12T14:32:00Z">
        <w:r>
          <w:rPr>
            <w:rFonts w:asciiTheme="majorHAnsi" w:eastAsia="新細明體" w:hAnsiTheme="majorHAnsi"/>
            <w:sz w:val="22"/>
            <w:szCs w:val="22"/>
          </w:rPr>
          <w:t>modifying “</w:t>
        </w:r>
        <w:proofErr w:type="spellStart"/>
        <w:r w:rsidRPr="00C6723F">
          <w:rPr>
            <w:rFonts w:ascii="Courier New" w:hAnsi="Courier New" w:cs="Courier New"/>
            <w:sz w:val="20"/>
            <w:szCs w:val="20"/>
            <w:shd w:val="clear" w:color="auto" w:fill="D9D9D9" w:themeFill="background1" w:themeFillShade="D9"/>
            <w:rPrChange w:id="510" w:author="david lo" w:date="2020-12-12T14:39:00Z">
              <w:rPr>
                <w:rFonts w:asciiTheme="majorHAnsi" w:eastAsia="新細明體" w:hAnsiTheme="majorHAnsi"/>
                <w:sz w:val="22"/>
                <w:szCs w:val="22"/>
              </w:rPr>
            </w:rPrChange>
          </w:rPr>
          <w:t>colsample_bytree</w:t>
        </w:r>
        <w:proofErr w:type="spellEnd"/>
        <w:r>
          <w:rPr>
            <w:rFonts w:asciiTheme="majorHAnsi" w:eastAsia="新細明體" w:hAnsiTheme="majorHAnsi"/>
            <w:sz w:val="22"/>
            <w:szCs w:val="22"/>
          </w:rPr>
          <w:t>” to 0.2 and “</w:t>
        </w:r>
        <w:proofErr w:type="spellStart"/>
        <w:r w:rsidRPr="00C6723F">
          <w:rPr>
            <w:rFonts w:ascii="Courier New" w:hAnsi="Courier New" w:cs="Courier New"/>
            <w:sz w:val="20"/>
            <w:szCs w:val="20"/>
            <w:shd w:val="clear" w:color="auto" w:fill="D9D9D9" w:themeFill="background1" w:themeFillShade="D9"/>
            <w:rPrChange w:id="511" w:author="david lo" w:date="2020-12-12T14:39:00Z">
              <w:rPr>
                <w:rFonts w:asciiTheme="majorHAnsi" w:eastAsia="新細明體" w:hAnsiTheme="majorHAnsi"/>
                <w:sz w:val="22"/>
                <w:szCs w:val="22"/>
              </w:rPr>
            </w:rPrChange>
          </w:rPr>
          <w:t>max_depth</w:t>
        </w:r>
        <w:proofErr w:type="spellEnd"/>
        <w:r>
          <w:rPr>
            <w:rFonts w:asciiTheme="majorHAnsi" w:eastAsia="新細明體" w:hAnsiTheme="majorHAnsi"/>
            <w:sz w:val="22"/>
            <w:szCs w:val="22"/>
          </w:rPr>
          <w:t>” to 3, and more notably the “</w:t>
        </w:r>
        <w:proofErr w:type="spellStart"/>
        <w:r w:rsidRPr="00C6723F">
          <w:rPr>
            <w:rFonts w:ascii="Courier New" w:hAnsi="Courier New" w:cs="Courier New"/>
            <w:sz w:val="20"/>
            <w:szCs w:val="20"/>
            <w:shd w:val="clear" w:color="auto" w:fill="D9D9D9" w:themeFill="background1" w:themeFillShade="D9"/>
            <w:rPrChange w:id="512" w:author="david lo" w:date="2020-12-12T14:39:00Z">
              <w:rPr>
                <w:rFonts w:asciiTheme="majorHAnsi" w:eastAsia="新細明體" w:hAnsiTheme="majorHAnsi"/>
                <w:sz w:val="22"/>
                <w:szCs w:val="22"/>
              </w:rPr>
            </w:rPrChange>
          </w:rPr>
          <w:t>learning_rate</w:t>
        </w:r>
        <w:proofErr w:type="spellEnd"/>
        <w:r>
          <w:rPr>
            <w:rFonts w:asciiTheme="majorHAnsi" w:eastAsia="新細明體" w:hAnsiTheme="majorHAnsi"/>
            <w:sz w:val="22"/>
            <w:szCs w:val="22"/>
          </w:rPr>
          <w:t>” is an exaggerated 0.5</w:t>
        </w:r>
        <w:r w:rsidR="00C6723F">
          <w:rPr>
            <w:rFonts w:asciiTheme="majorHAnsi" w:eastAsia="新細明體" w:hAnsiTheme="majorHAnsi"/>
            <w:sz w:val="22"/>
            <w:szCs w:val="22"/>
          </w:rPr>
          <w:t xml:space="preserve">. </w:t>
        </w:r>
      </w:ins>
    </w:p>
    <w:p w14:paraId="48F10BF0" w14:textId="77777777" w:rsidR="00E73A71" w:rsidDel="00C6723F" w:rsidRDefault="00C6723F">
      <w:pPr>
        <w:rPr>
          <w:del w:id="513" w:author="david lo" w:date="2020-12-12T14:34:00Z"/>
          <w:rFonts w:asciiTheme="majorHAnsi" w:eastAsia="新細明體" w:hAnsiTheme="majorHAnsi"/>
          <w:sz w:val="22"/>
          <w:szCs w:val="22"/>
        </w:rPr>
      </w:pPr>
      <w:ins w:id="514" w:author="david lo" w:date="2020-12-12T14:33:00Z">
        <w:r>
          <w:rPr>
            <w:rFonts w:asciiTheme="majorHAnsi" w:eastAsia="新細明體" w:hAnsiTheme="majorHAnsi"/>
            <w:sz w:val="22"/>
            <w:szCs w:val="22"/>
          </w:rPr>
          <w:t xml:space="preserve">The resulting </w:t>
        </w:r>
        <w:proofErr w:type="spellStart"/>
        <w:r>
          <w:rPr>
            <w:rFonts w:asciiTheme="majorHAnsi" w:eastAsia="新細明體" w:hAnsiTheme="majorHAnsi"/>
            <w:sz w:val="22"/>
            <w:szCs w:val="22"/>
          </w:rPr>
          <w:t>rmse</w:t>
        </w:r>
        <w:proofErr w:type="spellEnd"/>
        <w:r>
          <w:rPr>
            <w:rFonts w:asciiTheme="majorHAnsi" w:eastAsia="新細明體" w:hAnsiTheme="majorHAnsi"/>
            <w:sz w:val="22"/>
            <w:szCs w:val="22"/>
          </w:rPr>
          <w:t xml:space="preserve"> was slightly increased, to 0.4786</w:t>
        </w:r>
      </w:ins>
      <w:ins w:id="515" w:author="david lo" w:date="2020-12-12T14:34:00Z">
        <w:r>
          <w:rPr>
            <w:rFonts w:asciiTheme="majorHAnsi" w:eastAsia="新細明體" w:hAnsiTheme="majorHAnsi"/>
            <w:sz w:val="22"/>
            <w:szCs w:val="22"/>
          </w:rPr>
          <w:t>.</w:t>
        </w:r>
      </w:ins>
    </w:p>
    <w:p w14:paraId="6263C53C" w14:textId="77777777" w:rsidR="00C6723F" w:rsidRDefault="00C6723F">
      <w:pPr>
        <w:rPr>
          <w:ins w:id="516" w:author="david lo" w:date="2020-12-12T14:36:00Z"/>
          <w:rFonts w:asciiTheme="majorHAnsi" w:eastAsia="新細明體" w:hAnsiTheme="majorHAnsi"/>
          <w:sz w:val="22"/>
          <w:szCs w:val="22"/>
        </w:rPr>
      </w:pPr>
      <w:ins w:id="517" w:author="david lo" w:date="2020-12-12T14:34:00Z">
        <w:r>
          <w:rPr>
            <w:rFonts w:asciiTheme="majorHAnsi" w:eastAsia="新細明體" w:hAnsiTheme="majorHAnsi"/>
            <w:sz w:val="22"/>
            <w:szCs w:val="22"/>
          </w:rPr>
          <w:t xml:space="preserve"> In the previous setting, lower end of the market </w:t>
        </w:r>
      </w:ins>
      <w:ins w:id="518" w:author="david lo" w:date="2020-12-12T14:35:00Z">
        <w:r>
          <w:rPr>
            <w:rFonts w:asciiTheme="majorHAnsi" w:eastAsia="新細明體" w:hAnsiTheme="majorHAnsi"/>
            <w:sz w:val="22"/>
            <w:szCs w:val="22"/>
          </w:rPr>
          <w:t xml:space="preserve">capitalization, final offer and the allotment odds were the important features. But with these modified hyperparameters, allotment odds becomes the single important feature. The chart extracted from </w:t>
        </w:r>
        <w:proofErr w:type="spellStart"/>
        <w:r>
          <w:rPr>
            <w:rFonts w:asciiTheme="majorHAnsi" w:eastAsia="新細明體" w:hAnsiTheme="majorHAnsi"/>
            <w:sz w:val="22"/>
            <w:szCs w:val="22"/>
          </w:rPr>
          <w:t>Jupyter</w:t>
        </w:r>
        <w:proofErr w:type="spellEnd"/>
        <w:r>
          <w:rPr>
            <w:rFonts w:asciiTheme="majorHAnsi" w:eastAsia="新細明體" w:hAnsiTheme="majorHAnsi"/>
            <w:sz w:val="22"/>
            <w:szCs w:val="22"/>
          </w:rPr>
          <w:t xml:space="preserve"> Notebook is shown bel</w:t>
        </w:r>
      </w:ins>
      <w:ins w:id="519" w:author="david lo" w:date="2020-12-12T14:36:00Z">
        <w:r>
          <w:rPr>
            <w:rFonts w:asciiTheme="majorHAnsi" w:eastAsia="新細明體" w:hAnsiTheme="majorHAnsi"/>
            <w:sz w:val="22"/>
            <w:szCs w:val="22"/>
          </w:rPr>
          <w:t>ow</w:t>
        </w:r>
      </w:ins>
      <w:ins w:id="520" w:author="david lo" w:date="2020-12-12T14:37:00Z">
        <w:r>
          <w:rPr>
            <w:rFonts w:asciiTheme="majorHAnsi" w:eastAsia="新細明體" w:hAnsiTheme="majorHAnsi"/>
            <w:sz w:val="22"/>
            <w:szCs w:val="22"/>
          </w:rPr>
          <w:t xml:space="preserve"> (Fig. 3)</w:t>
        </w:r>
      </w:ins>
      <w:ins w:id="521" w:author="david lo" w:date="2020-12-12T14:36:00Z">
        <w:r>
          <w:rPr>
            <w:rFonts w:asciiTheme="majorHAnsi" w:eastAsia="新細明體" w:hAnsiTheme="majorHAnsi"/>
            <w:sz w:val="22"/>
            <w:szCs w:val="22"/>
          </w:rPr>
          <w:t>:</w:t>
        </w:r>
      </w:ins>
    </w:p>
    <w:p w14:paraId="289280D7" w14:textId="77777777" w:rsidR="00C6723F" w:rsidRPr="00C6723F" w:rsidRDefault="00C6723F">
      <w:pPr>
        <w:rPr>
          <w:ins w:id="522" w:author="david lo" w:date="2020-12-12T14:34:00Z"/>
          <w:rFonts w:asciiTheme="majorHAnsi" w:eastAsia="新細明體" w:hAnsiTheme="majorHAnsi"/>
          <w:sz w:val="22"/>
          <w:szCs w:val="22"/>
          <w:rPrChange w:id="523" w:author="david lo" w:date="2020-12-12T14:34:00Z">
            <w:rPr>
              <w:ins w:id="524" w:author="david lo" w:date="2020-12-12T14:34:00Z"/>
            </w:rPr>
          </w:rPrChange>
        </w:rPr>
      </w:pPr>
      <w:ins w:id="525" w:author="david lo" w:date="2020-12-12T14:36:00Z">
        <w:r>
          <w:rPr>
            <w:rFonts w:asciiTheme="majorHAnsi" w:eastAsia="新細明體" w:hAnsiTheme="majorHAnsi"/>
            <w:noProof/>
            <w:sz w:val="22"/>
            <w:szCs w:val="22"/>
          </w:rPr>
          <w:lastRenderedPageBreak/>
          <w:drawing>
            <wp:inline distT="0" distB="0" distL="0" distR="0" wp14:anchorId="12BF121D" wp14:editId="47269AE2">
              <wp:extent cx="5724525" cy="119062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24525" cy="1190625"/>
                      </a:xfrm>
                      <a:prstGeom prst="rect">
                        <a:avLst/>
                      </a:prstGeom>
                      <a:noFill/>
                      <a:ln>
                        <a:noFill/>
                      </a:ln>
                    </pic:spPr>
                  </pic:pic>
                </a:graphicData>
              </a:graphic>
            </wp:inline>
          </w:drawing>
        </w:r>
      </w:ins>
    </w:p>
    <w:p w14:paraId="17657D1E" w14:textId="77777777" w:rsidR="00C6723F" w:rsidRDefault="00C6723F">
      <w:pPr>
        <w:rPr>
          <w:ins w:id="526" w:author="david lo" w:date="2020-12-12T14:40:00Z"/>
          <w:rFonts w:asciiTheme="majorHAnsi" w:eastAsia="新細明體" w:hAnsiTheme="majorHAnsi"/>
          <w:b/>
          <w:bCs/>
          <w:sz w:val="20"/>
          <w:szCs w:val="20"/>
        </w:rPr>
      </w:pPr>
      <w:ins w:id="527" w:author="david lo" w:date="2020-12-12T14:38:00Z">
        <w:r w:rsidRPr="00C6723F">
          <w:rPr>
            <w:rFonts w:asciiTheme="majorHAnsi" w:eastAsia="新細明體" w:hAnsiTheme="majorHAnsi"/>
            <w:b/>
            <w:bCs/>
            <w:sz w:val="20"/>
            <w:szCs w:val="20"/>
            <w:rPrChange w:id="528" w:author="david lo" w:date="2020-12-12T14:38:00Z">
              <w:rPr>
                <w:rFonts w:asciiTheme="majorHAnsi" w:eastAsia="新細明體" w:hAnsiTheme="majorHAnsi"/>
                <w:sz w:val="22"/>
                <w:szCs w:val="22"/>
              </w:rPr>
            </w:rPrChange>
          </w:rPr>
          <w:t>Fig. 3</w:t>
        </w:r>
      </w:ins>
    </w:p>
    <w:p w14:paraId="2B7DA68A" w14:textId="77777777" w:rsidR="00C6723F" w:rsidRDefault="00C6723F">
      <w:pPr>
        <w:rPr>
          <w:ins w:id="529" w:author="david lo" w:date="2020-12-12T14:40:00Z"/>
          <w:rFonts w:asciiTheme="majorHAnsi" w:eastAsia="新細明體" w:hAnsiTheme="majorHAnsi"/>
          <w:b/>
          <w:bCs/>
          <w:sz w:val="20"/>
          <w:szCs w:val="20"/>
        </w:rPr>
      </w:pPr>
    </w:p>
    <w:p w14:paraId="0E6AD048" w14:textId="77777777" w:rsidR="00C6723F" w:rsidRPr="00C6723F" w:rsidRDefault="00C6723F">
      <w:pPr>
        <w:rPr>
          <w:ins w:id="530" w:author="david lo" w:date="2020-12-12T14:37:00Z"/>
          <w:rFonts w:asciiTheme="majorHAnsi" w:eastAsia="新細明體" w:hAnsiTheme="majorHAnsi"/>
          <w:b/>
          <w:bCs/>
          <w:sz w:val="20"/>
          <w:szCs w:val="20"/>
          <w:rPrChange w:id="531" w:author="david lo" w:date="2020-12-12T14:38:00Z">
            <w:rPr>
              <w:ins w:id="532" w:author="david lo" w:date="2020-12-12T14:37:00Z"/>
              <w:rFonts w:asciiTheme="majorHAnsi" w:eastAsiaTheme="majorHAnsi" w:hAnsiTheme="majorHAnsi"/>
              <w:sz w:val="22"/>
              <w:szCs w:val="22"/>
            </w:rPr>
          </w:rPrChange>
        </w:rPr>
      </w:pPr>
      <w:ins w:id="533" w:author="david lo" w:date="2020-12-12T14:40:00Z">
        <w:r>
          <w:rPr>
            <w:rFonts w:asciiTheme="majorHAnsi" w:eastAsia="新細明體" w:hAnsiTheme="majorHAnsi" w:hint="eastAsia"/>
            <w:sz w:val="22"/>
            <w:szCs w:val="22"/>
          </w:rPr>
          <w:t>R</w:t>
        </w:r>
        <w:r>
          <w:rPr>
            <w:rFonts w:asciiTheme="majorHAnsi" w:eastAsia="新細明體" w:hAnsiTheme="majorHAnsi"/>
            <w:sz w:val="22"/>
            <w:szCs w:val="22"/>
          </w:rPr>
          <w:t xml:space="preserve">esults of the </w:t>
        </w:r>
      </w:ins>
      <w:ins w:id="534" w:author="david lo" w:date="2020-12-12T14:48:00Z">
        <w:r w:rsidR="00ED02DE">
          <w:rPr>
            <w:rFonts w:asciiTheme="majorHAnsi" w:eastAsia="新細明體" w:hAnsiTheme="majorHAnsi"/>
            <w:sz w:val="22"/>
            <w:szCs w:val="22"/>
          </w:rPr>
          <w:t xml:space="preserve">refined </w:t>
        </w:r>
        <w:proofErr w:type="spellStart"/>
        <w:r w:rsidR="00ED02DE">
          <w:rPr>
            <w:rFonts w:asciiTheme="majorHAnsi" w:eastAsia="新細明體" w:hAnsiTheme="majorHAnsi"/>
            <w:sz w:val="22"/>
            <w:szCs w:val="22"/>
          </w:rPr>
          <w:t>XGBoost</w:t>
        </w:r>
        <w:proofErr w:type="spellEnd"/>
        <w:r w:rsidR="00ED02DE">
          <w:rPr>
            <w:rFonts w:asciiTheme="majorHAnsi" w:eastAsia="新細明體" w:hAnsiTheme="majorHAnsi"/>
            <w:sz w:val="22"/>
            <w:szCs w:val="22"/>
          </w:rPr>
          <w:t xml:space="preserve"> </w:t>
        </w:r>
      </w:ins>
      <w:ins w:id="535" w:author="david lo" w:date="2020-12-12T14:49:00Z">
        <w:r w:rsidR="00ED02DE">
          <w:rPr>
            <w:rFonts w:asciiTheme="majorHAnsi" w:eastAsia="新細明體" w:hAnsiTheme="majorHAnsi"/>
            <w:sz w:val="22"/>
            <w:szCs w:val="22"/>
          </w:rPr>
          <w:t>training are saved</w:t>
        </w:r>
      </w:ins>
      <w:ins w:id="536" w:author="david lo" w:date="2020-12-12T14:40:00Z">
        <w:r>
          <w:rPr>
            <w:rFonts w:asciiTheme="majorHAnsi" w:eastAsia="新細明體" w:hAnsiTheme="majorHAnsi"/>
            <w:sz w:val="22"/>
            <w:szCs w:val="22"/>
          </w:rPr>
          <w:t xml:space="preserve"> in the </w:t>
        </w:r>
        <w:proofErr w:type="spellStart"/>
        <w:r>
          <w:rPr>
            <w:rFonts w:asciiTheme="majorHAnsi" w:eastAsia="新細明體" w:hAnsiTheme="majorHAnsi"/>
            <w:sz w:val="22"/>
            <w:szCs w:val="22"/>
          </w:rPr>
          <w:t>Jupyter</w:t>
        </w:r>
        <w:proofErr w:type="spellEnd"/>
        <w:r>
          <w:rPr>
            <w:rFonts w:asciiTheme="majorHAnsi" w:eastAsia="新細明體" w:hAnsiTheme="majorHAnsi"/>
            <w:sz w:val="22"/>
            <w:szCs w:val="22"/>
          </w:rPr>
          <w:t xml:space="preserve"> Notebook “</w:t>
        </w:r>
        <w:r w:rsidRPr="001B515A">
          <w:rPr>
            <w:rFonts w:ascii="Courier New" w:eastAsia="新細明體" w:hAnsi="Courier New" w:cs="Courier New"/>
            <w:sz w:val="22"/>
            <w:szCs w:val="22"/>
            <w:shd w:val="clear" w:color="auto" w:fill="D9D9D9" w:themeFill="background1" w:themeFillShade="D9"/>
          </w:rPr>
          <w:t>xgb-learner</w:t>
        </w:r>
        <w:r>
          <w:rPr>
            <w:rFonts w:ascii="Courier New" w:eastAsia="新細明體" w:hAnsi="Courier New" w:cs="Courier New"/>
            <w:sz w:val="22"/>
            <w:szCs w:val="22"/>
            <w:shd w:val="clear" w:color="auto" w:fill="D9D9D9" w:themeFill="background1" w:themeFillShade="D9"/>
          </w:rPr>
          <w:t>2</w:t>
        </w:r>
        <w:r w:rsidRPr="001B515A">
          <w:rPr>
            <w:rFonts w:ascii="Courier New" w:eastAsia="新細明體" w:hAnsi="Courier New" w:cs="Courier New"/>
            <w:sz w:val="22"/>
            <w:szCs w:val="22"/>
            <w:shd w:val="clear" w:color="auto" w:fill="D9D9D9" w:themeFill="background1" w:themeFillShade="D9"/>
          </w:rPr>
          <w:t>.ipynb</w:t>
        </w:r>
        <w:r>
          <w:rPr>
            <w:rFonts w:asciiTheme="majorHAnsi" w:eastAsia="新細明體" w:hAnsiTheme="majorHAnsi"/>
            <w:sz w:val="22"/>
            <w:szCs w:val="22"/>
          </w:rPr>
          <w:t>”.</w:t>
        </w:r>
      </w:ins>
    </w:p>
    <w:p w14:paraId="32C50CF5" w14:textId="77777777" w:rsidR="00C6723F" w:rsidRDefault="00C6723F">
      <w:pPr>
        <w:rPr>
          <w:ins w:id="537" w:author="david lo" w:date="2020-12-12T14:41:00Z"/>
          <w:rFonts w:asciiTheme="majorHAnsi" w:eastAsia="新細明體" w:hAnsiTheme="majorHAnsi"/>
          <w:sz w:val="22"/>
          <w:szCs w:val="22"/>
        </w:rPr>
      </w:pPr>
    </w:p>
    <w:p w14:paraId="4C8EF2B0" w14:textId="77777777" w:rsidR="00C6723F" w:rsidRPr="00C6723F" w:rsidRDefault="00C6723F">
      <w:pPr>
        <w:rPr>
          <w:ins w:id="538" w:author="david lo" w:date="2020-12-12T14:41:00Z"/>
          <w:rFonts w:asciiTheme="majorHAnsi" w:eastAsia="新細明體" w:hAnsiTheme="majorHAnsi"/>
          <w:b/>
          <w:bCs/>
          <w:sz w:val="22"/>
          <w:szCs w:val="22"/>
          <w:rPrChange w:id="539" w:author="david lo" w:date="2020-12-12T14:41:00Z">
            <w:rPr>
              <w:ins w:id="540" w:author="david lo" w:date="2020-12-12T14:41:00Z"/>
              <w:rFonts w:asciiTheme="majorHAnsi" w:eastAsia="新細明體" w:hAnsiTheme="majorHAnsi"/>
              <w:sz w:val="22"/>
              <w:szCs w:val="22"/>
            </w:rPr>
          </w:rPrChange>
        </w:rPr>
      </w:pPr>
      <w:ins w:id="541" w:author="david lo" w:date="2020-12-12T14:41:00Z">
        <w:r w:rsidRPr="00C6723F">
          <w:rPr>
            <w:rFonts w:asciiTheme="majorHAnsi" w:eastAsia="新細明體" w:hAnsiTheme="majorHAnsi"/>
            <w:b/>
            <w:bCs/>
            <w:sz w:val="22"/>
            <w:szCs w:val="22"/>
            <w:rPrChange w:id="542" w:author="david lo" w:date="2020-12-12T14:41:00Z">
              <w:rPr>
                <w:rFonts w:asciiTheme="majorHAnsi" w:eastAsia="新細明體" w:hAnsiTheme="majorHAnsi"/>
                <w:sz w:val="22"/>
                <w:szCs w:val="22"/>
              </w:rPr>
            </w:rPrChange>
          </w:rPr>
          <w:t>Comparison with AdaBoost</w:t>
        </w:r>
      </w:ins>
    </w:p>
    <w:p w14:paraId="2301220E" w14:textId="77777777" w:rsidR="00C6723F" w:rsidRDefault="00C6723F">
      <w:pPr>
        <w:rPr>
          <w:ins w:id="543" w:author="david lo" w:date="2020-12-12T14:41:00Z"/>
          <w:rFonts w:asciiTheme="majorHAnsi" w:eastAsia="新細明體" w:hAnsiTheme="majorHAnsi"/>
          <w:sz w:val="22"/>
          <w:szCs w:val="22"/>
        </w:rPr>
      </w:pPr>
    </w:p>
    <w:p w14:paraId="7D843DF0" w14:textId="77777777" w:rsidR="00C6723F" w:rsidRDefault="00C6723F">
      <w:pPr>
        <w:rPr>
          <w:ins w:id="544" w:author="david lo" w:date="2020-12-12T14:48:00Z"/>
          <w:rFonts w:asciiTheme="majorHAnsi" w:eastAsia="新細明體" w:hAnsiTheme="majorHAnsi"/>
          <w:sz w:val="22"/>
          <w:szCs w:val="22"/>
        </w:rPr>
      </w:pPr>
      <w:ins w:id="545" w:author="david lo" w:date="2020-12-12T14:41:00Z">
        <w:r>
          <w:rPr>
            <w:rFonts w:asciiTheme="majorHAnsi" w:eastAsia="新細明體" w:hAnsiTheme="majorHAnsi"/>
            <w:sz w:val="22"/>
            <w:szCs w:val="22"/>
          </w:rPr>
          <w:t xml:space="preserve">To see how other machine learning model compares with </w:t>
        </w:r>
        <w:proofErr w:type="spellStart"/>
        <w:r>
          <w:rPr>
            <w:rFonts w:asciiTheme="majorHAnsi" w:eastAsia="新細明體" w:hAnsiTheme="majorHAnsi"/>
            <w:sz w:val="22"/>
            <w:szCs w:val="22"/>
          </w:rPr>
          <w:t>XGBoost</w:t>
        </w:r>
        <w:proofErr w:type="spellEnd"/>
        <w:r>
          <w:rPr>
            <w:rFonts w:asciiTheme="majorHAnsi" w:eastAsia="新細明體" w:hAnsiTheme="majorHAnsi"/>
            <w:sz w:val="22"/>
            <w:szCs w:val="22"/>
          </w:rPr>
          <w:t>, we have examined the AdaBoost, which is a fund</w:t>
        </w:r>
      </w:ins>
      <w:ins w:id="546" w:author="david lo" w:date="2020-12-12T14:42:00Z">
        <w:r>
          <w:rPr>
            <w:rFonts w:asciiTheme="majorHAnsi" w:eastAsia="新細明體" w:hAnsiTheme="majorHAnsi"/>
            <w:sz w:val="22"/>
            <w:szCs w:val="22"/>
          </w:rPr>
          <w:t xml:space="preserve">amental boosting algorithm. We apply the same dataset with </w:t>
        </w:r>
      </w:ins>
      <w:proofErr w:type="spellStart"/>
      <w:ins w:id="547" w:author="david lo" w:date="2020-12-12T14:43:00Z">
        <w:r>
          <w:rPr>
            <w:rFonts w:asciiTheme="majorHAnsi" w:eastAsia="新細明體" w:hAnsiTheme="majorHAnsi"/>
            <w:sz w:val="22"/>
            <w:szCs w:val="22"/>
          </w:rPr>
          <w:t>Scikit</w:t>
        </w:r>
        <w:proofErr w:type="spellEnd"/>
        <w:r>
          <w:rPr>
            <w:rFonts w:asciiTheme="majorHAnsi" w:eastAsia="新細明體" w:hAnsiTheme="majorHAnsi"/>
            <w:sz w:val="22"/>
            <w:szCs w:val="22"/>
          </w:rPr>
          <w:t>-Learn library</w:t>
        </w:r>
        <w:r w:rsidR="00ED02DE">
          <w:rPr>
            <w:rFonts w:asciiTheme="majorHAnsi" w:eastAsia="新細明體" w:hAnsiTheme="majorHAnsi"/>
            <w:sz w:val="22"/>
            <w:szCs w:val="22"/>
          </w:rPr>
          <w:t xml:space="preserve"> which </w:t>
        </w:r>
      </w:ins>
      <w:ins w:id="548" w:author="david lo" w:date="2020-12-12T14:44:00Z">
        <w:r w:rsidR="00ED02DE">
          <w:rPr>
            <w:rFonts w:asciiTheme="majorHAnsi" w:eastAsia="新細明體" w:hAnsiTheme="majorHAnsi"/>
            <w:sz w:val="22"/>
            <w:szCs w:val="22"/>
          </w:rPr>
          <w:t>has the AdaBoost regressor built-in. We adopted the similar cross-validation hyperparameters and scoring parameters,</w:t>
        </w:r>
      </w:ins>
      <w:ins w:id="549" w:author="david lo" w:date="2020-12-12T14:45:00Z">
        <w:r w:rsidR="00ED02DE">
          <w:rPr>
            <w:rFonts w:asciiTheme="majorHAnsi" w:eastAsia="新細明體" w:hAnsiTheme="majorHAnsi"/>
            <w:sz w:val="22"/>
            <w:szCs w:val="22"/>
          </w:rPr>
          <w:t xml:space="preserve"> as follows:</w:t>
        </w:r>
      </w:ins>
    </w:p>
    <w:p w14:paraId="55490BA2" w14:textId="77777777" w:rsidR="00ED02DE" w:rsidRDefault="00ED02DE">
      <w:pPr>
        <w:rPr>
          <w:ins w:id="550" w:author="david lo" w:date="2020-12-12T14:45:00Z"/>
          <w:rFonts w:asciiTheme="majorHAnsi" w:eastAsia="新細明體" w:hAnsiTheme="majorHAnsi"/>
          <w:sz w:val="22"/>
          <w:szCs w:val="22"/>
        </w:rPr>
      </w:pPr>
    </w:p>
    <w:p w14:paraId="6E5031F8" w14:textId="77777777" w:rsidR="00ED02DE" w:rsidRPr="00ED02DE" w:rsidRDefault="00ED02DE">
      <w:pPr>
        <w:ind w:left="565" w:hangingChars="257" w:hanging="565"/>
        <w:jc w:val="left"/>
        <w:rPr>
          <w:ins w:id="551" w:author="david lo" w:date="2020-12-12T14:46:00Z"/>
          <w:rFonts w:ascii="Courier New" w:eastAsia="新細明體" w:hAnsi="Courier New" w:cs="Courier New"/>
          <w:sz w:val="22"/>
          <w:szCs w:val="22"/>
          <w:shd w:val="clear" w:color="auto" w:fill="D9D9D9" w:themeFill="background1" w:themeFillShade="D9"/>
          <w:rPrChange w:id="552" w:author="david lo" w:date="2020-12-12T14:47:00Z">
            <w:rPr>
              <w:ins w:id="553" w:author="david lo" w:date="2020-12-12T14:46:00Z"/>
              <w:rFonts w:asciiTheme="majorHAnsi" w:eastAsia="新細明體" w:hAnsiTheme="majorHAnsi"/>
              <w:sz w:val="22"/>
              <w:szCs w:val="22"/>
            </w:rPr>
          </w:rPrChange>
        </w:rPr>
        <w:pPrChange w:id="554" w:author="david lo" w:date="2020-12-12T14:47:00Z">
          <w:pPr/>
        </w:pPrChange>
      </w:pPr>
      <w:ins w:id="555" w:author="david lo" w:date="2020-12-12T14:46:00Z">
        <w:r w:rsidRPr="00ED02DE">
          <w:rPr>
            <w:rFonts w:ascii="Courier New" w:eastAsia="新細明體" w:hAnsi="Courier New" w:cs="Courier New"/>
            <w:sz w:val="22"/>
            <w:szCs w:val="22"/>
            <w:shd w:val="clear" w:color="auto" w:fill="D9D9D9" w:themeFill="background1" w:themeFillShade="D9"/>
            <w:rPrChange w:id="556" w:author="david lo" w:date="2020-12-12T14:47:00Z">
              <w:rPr>
                <w:rFonts w:asciiTheme="majorHAnsi" w:eastAsia="新細明體" w:hAnsiTheme="majorHAnsi"/>
                <w:sz w:val="22"/>
                <w:szCs w:val="22"/>
              </w:rPr>
            </w:rPrChange>
          </w:rPr>
          <w:t xml:space="preserve">cv = </w:t>
        </w:r>
        <w:proofErr w:type="spellStart"/>
        <w:r w:rsidRPr="00ED02DE">
          <w:rPr>
            <w:rFonts w:ascii="Courier New" w:eastAsia="新細明體" w:hAnsi="Courier New" w:cs="Courier New"/>
            <w:sz w:val="22"/>
            <w:szCs w:val="22"/>
            <w:shd w:val="clear" w:color="auto" w:fill="D9D9D9" w:themeFill="background1" w:themeFillShade="D9"/>
            <w:rPrChange w:id="557" w:author="david lo" w:date="2020-12-12T14:47:00Z">
              <w:rPr>
                <w:rFonts w:asciiTheme="majorHAnsi" w:eastAsia="新細明體" w:hAnsiTheme="majorHAnsi"/>
                <w:sz w:val="22"/>
                <w:szCs w:val="22"/>
              </w:rPr>
            </w:rPrChange>
          </w:rPr>
          <w:t>RepeatedKFold</w:t>
        </w:r>
        <w:proofErr w:type="spellEnd"/>
        <w:r w:rsidRPr="00ED02DE">
          <w:rPr>
            <w:rFonts w:ascii="Courier New" w:eastAsia="新細明體" w:hAnsi="Courier New" w:cs="Courier New"/>
            <w:sz w:val="22"/>
            <w:szCs w:val="22"/>
            <w:shd w:val="clear" w:color="auto" w:fill="D9D9D9" w:themeFill="background1" w:themeFillShade="D9"/>
            <w:rPrChange w:id="558" w:author="david lo" w:date="2020-12-12T14:47:00Z">
              <w:rPr>
                <w:rFonts w:asciiTheme="majorHAnsi" w:eastAsia="新細明體" w:hAnsiTheme="majorHAnsi"/>
                <w:sz w:val="22"/>
                <w:szCs w:val="22"/>
              </w:rPr>
            </w:rPrChange>
          </w:rPr>
          <w:t>(</w:t>
        </w:r>
        <w:proofErr w:type="spellStart"/>
        <w:r w:rsidRPr="00ED02DE">
          <w:rPr>
            <w:rFonts w:ascii="Courier New" w:eastAsia="新細明體" w:hAnsi="Courier New" w:cs="Courier New"/>
            <w:sz w:val="22"/>
            <w:szCs w:val="22"/>
            <w:shd w:val="clear" w:color="auto" w:fill="D9D9D9" w:themeFill="background1" w:themeFillShade="D9"/>
            <w:rPrChange w:id="559" w:author="david lo" w:date="2020-12-12T14:47:00Z">
              <w:rPr>
                <w:rFonts w:asciiTheme="majorHAnsi" w:eastAsia="新細明體" w:hAnsiTheme="majorHAnsi"/>
                <w:sz w:val="22"/>
                <w:szCs w:val="22"/>
              </w:rPr>
            </w:rPrChange>
          </w:rPr>
          <w:t>n_splits</w:t>
        </w:r>
        <w:proofErr w:type="spellEnd"/>
        <w:r w:rsidRPr="00ED02DE">
          <w:rPr>
            <w:rFonts w:ascii="Courier New" w:eastAsia="新細明體" w:hAnsi="Courier New" w:cs="Courier New"/>
            <w:sz w:val="22"/>
            <w:szCs w:val="22"/>
            <w:shd w:val="clear" w:color="auto" w:fill="D9D9D9" w:themeFill="background1" w:themeFillShade="D9"/>
            <w:rPrChange w:id="560" w:author="david lo" w:date="2020-12-12T14:47:00Z">
              <w:rPr>
                <w:rFonts w:asciiTheme="majorHAnsi" w:eastAsia="新細明體" w:hAnsiTheme="majorHAnsi"/>
                <w:sz w:val="22"/>
                <w:szCs w:val="22"/>
              </w:rPr>
            </w:rPrChange>
          </w:rPr>
          <w:t xml:space="preserve">=10, </w:t>
        </w:r>
        <w:proofErr w:type="spellStart"/>
        <w:r w:rsidRPr="00ED02DE">
          <w:rPr>
            <w:rFonts w:ascii="Courier New" w:eastAsia="新細明體" w:hAnsi="Courier New" w:cs="Courier New"/>
            <w:sz w:val="22"/>
            <w:szCs w:val="22"/>
            <w:shd w:val="clear" w:color="auto" w:fill="D9D9D9" w:themeFill="background1" w:themeFillShade="D9"/>
            <w:rPrChange w:id="561" w:author="david lo" w:date="2020-12-12T14:47:00Z">
              <w:rPr>
                <w:rFonts w:asciiTheme="majorHAnsi" w:eastAsia="新細明體" w:hAnsiTheme="majorHAnsi"/>
                <w:sz w:val="22"/>
                <w:szCs w:val="22"/>
              </w:rPr>
            </w:rPrChange>
          </w:rPr>
          <w:t>n_repeats</w:t>
        </w:r>
        <w:proofErr w:type="spellEnd"/>
        <w:r w:rsidRPr="00ED02DE">
          <w:rPr>
            <w:rFonts w:ascii="Courier New" w:eastAsia="新細明體" w:hAnsi="Courier New" w:cs="Courier New"/>
            <w:sz w:val="22"/>
            <w:szCs w:val="22"/>
            <w:shd w:val="clear" w:color="auto" w:fill="D9D9D9" w:themeFill="background1" w:themeFillShade="D9"/>
            <w:rPrChange w:id="562" w:author="david lo" w:date="2020-12-12T14:47:00Z">
              <w:rPr>
                <w:rFonts w:asciiTheme="majorHAnsi" w:eastAsia="新細明體" w:hAnsiTheme="majorHAnsi"/>
                <w:sz w:val="22"/>
                <w:szCs w:val="22"/>
              </w:rPr>
            </w:rPrChange>
          </w:rPr>
          <w:t xml:space="preserve">=3, </w:t>
        </w:r>
        <w:proofErr w:type="spellStart"/>
        <w:r w:rsidRPr="00ED02DE">
          <w:rPr>
            <w:rFonts w:ascii="Courier New" w:eastAsia="新細明體" w:hAnsi="Courier New" w:cs="Courier New"/>
            <w:sz w:val="22"/>
            <w:szCs w:val="22"/>
            <w:shd w:val="clear" w:color="auto" w:fill="D9D9D9" w:themeFill="background1" w:themeFillShade="D9"/>
            <w:rPrChange w:id="563" w:author="david lo" w:date="2020-12-12T14:47:00Z">
              <w:rPr>
                <w:rFonts w:asciiTheme="majorHAnsi" w:eastAsia="新細明體" w:hAnsiTheme="majorHAnsi"/>
                <w:sz w:val="22"/>
                <w:szCs w:val="22"/>
              </w:rPr>
            </w:rPrChange>
          </w:rPr>
          <w:t>random_state</w:t>
        </w:r>
        <w:proofErr w:type="spellEnd"/>
        <w:r w:rsidRPr="00ED02DE">
          <w:rPr>
            <w:rFonts w:ascii="Courier New" w:eastAsia="新細明體" w:hAnsi="Courier New" w:cs="Courier New"/>
            <w:sz w:val="22"/>
            <w:szCs w:val="22"/>
            <w:shd w:val="clear" w:color="auto" w:fill="D9D9D9" w:themeFill="background1" w:themeFillShade="D9"/>
            <w:rPrChange w:id="564" w:author="david lo" w:date="2020-12-12T14:47:00Z">
              <w:rPr>
                <w:rFonts w:asciiTheme="majorHAnsi" w:eastAsia="新細明體" w:hAnsiTheme="majorHAnsi"/>
                <w:sz w:val="22"/>
                <w:szCs w:val="22"/>
              </w:rPr>
            </w:rPrChange>
          </w:rPr>
          <w:t>=123)</w:t>
        </w:r>
      </w:ins>
    </w:p>
    <w:p w14:paraId="1599FB6C" w14:textId="77777777" w:rsidR="00ED02DE" w:rsidRPr="00ED02DE" w:rsidRDefault="00ED02DE">
      <w:pPr>
        <w:ind w:left="565" w:hangingChars="257" w:hanging="565"/>
        <w:jc w:val="left"/>
        <w:rPr>
          <w:ins w:id="565" w:author="david lo" w:date="2020-12-12T14:46:00Z"/>
          <w:rFonts w:ascii="Courier New" w:eastAsia="新細明體" w:hAnsi="Courier New" w:cs="Courier New"/>
          <w:sz w:val="22"/>
          <w:szCs w:val="22"/>
          <w:shd w:val="clear" w:color="auto" w:fill="D9D9D9" w:themeFill="background1" w:themeFillShade="D9"/>
          <w:rPrChange w:id="566" w:author="david lo" w:date="2020-12-12T14:46:00Z">
            <w:rPr>
              <w:ins w:id="567" w:author="david lo" w:date="2020-12-12T14:46:00Z"/>
              <w:rFonts w:asciiTheme="majorHAnsi" w:eastAsia="新細明體" w:hAnsiTheme="majorHAnsi"/>
              <w:sz w:val="22"/>
              <w:szCs w:val="22"/>
            </w:rPr>
          </w:rPrChange>
        </w:rPr>
        <w:pPrChange w:id="568" w:author="david lo" w:date="2020-12-12T14:47:00Z">
          <w:pPr/>
        </w:pPrChange>
      </w:pPr>
      <w:proofErr w:type="spellStart"/>
      <w:ins w:id="569" w:author="david lo" w:date="2020-12-12T14:46:00Z">
        <w:r w:rsidRPr="00ED02DE">
          <w:rPr>
            <w:rFonts w:ascii="Courier New" w:eastAsia="新細明體" w:hAnsi="Courier New" w:cs="Courier New"/>
            <w:sz w:val="22"/>
            <w:szCs w:val="22"/>
            <w:shd w:val="clear" w:color="auto" w:fill="D9D9D9" w:themeFill="background1" w:themeFillShade="D9"/>
            <w:rPrChange w:id="570" w:author="david lo" w:date="2020-12-12T14:46:00Z">
              <w:rPr>
                <w:rFonts w:asciiTheme="majorHAnsi" w:eastAsia="新細明體" w:hAnsiTheme="majorHAnsi"/>
                <w:sz w:val="22"/>
                <w:szCs w:val="22"/>
              </w:rPr>
            </w:rPrChange>
          </w:rPr>
          <w:t>n_scores</w:t>
        </w:r>
        <w:proofErr w:type="spellEnd"/>
        <w:r w:rsidRPr="00ED02DE">
          <w:rPr>
            <w:rFonts w:ascii="Courier New" w:eastAsia="新細明體" w:hAnsi="Courier New" w:cs="Courier New"/>
            <w:sz w:val="22"/>
            <w:szCs w:val="22"/>
            <w:shd w:val="clear" w:color="auto" w:fill="D9D9D9" w:themeFill="background1" w:themeFillShade="D9"/>
            <w:rPrChange w:id="571" w:author="david lo" w:date="2020-12-12T14:46:00Z">
              <w:rPr>
                <w:rFonts w:asciiTheme="majorHAnsi" w:eastAsia="新細明體" w:hAnsiTheme="majorHAnsi"/>
                <w:sz w:val="22"/>
                <w:szCs w:val="22"/>
              </w:rPr>
            </w:rPrChange>
          </w:rPr>
          <w:t xml:space="preserve"> = </w:t>
        </w:r>
        <w:proofErr w:type="spellStart"/>
        <w:r w:rsidRPr="00ED02DE">
          <w:rPr>
            <w:rFonts w:ascii="Courier New" w:eastAsia="新細明體" w:hAnsi="Courier New" w:cs="Courier New"/>
            <w:sz w:val="22"/>
            <w:szCs w:val="22"/>
            <w:shd w:val="clear" w:color="auto" w:fill="D9D9D9" w:themeFill="background1" w:themeFillShade="D9"/>
            <w:rPrChange w:id="572" w:author="david lo" w:date="2020-12-12T14:46:00Z">
              <w:rPr>
                <w:rFonts w:asciiTheme="majorHAnsi" w:eastAsia="新細明體" w:hAnsiTheme="majorHAnsi"/>
                <w:sz w:val="22"/>
                <w:szCs w:val="22"/>
              </w:rPr>
            </w:rPrChange>
          </w:rPr>
          <w:t>cross_val_score</w:t>
        </w:r>
        <w:proofErr w:type="spellEnd"/>
        <w:r w:rsidRPr="00ED02DE">
          <w:rPr>
            <w:rFonts w:ascii="Courier New" w:eastAsia="新細明體" w:hAnsi="Courier New" w:cs="Courier New"/>
            <w:sz w:val="22"/>
            <w:szCs w:val="22"/>
            <w:shd w:val="clear" w:color="auto" w:fill="D9D9D9" w:themeFill="background1" w:themeFillShade="D9"/>
            <w:rPrChange w:id="573" w:author="david lo" w:date="2020-12-12T14:46:00Z">
              <w:rPr>
                <w:rFonts w:asciiTheme="majorHAnsi" w:eastAsia="新細明體" w:hAnsiTheme="majorHAnsi"/>
                <w:sz w:val="22"/>
                <w:szCs w:val="22"/>
              </w:rPr>
            </w:rPrChange>
          </w:rPr>
          <w:t>(model, X, y, scoring="</w:t>
        </w:r>
        <w:proofErr w:type="spellStart"/>
        <w:r w:rsidRPr="00ED02DE">
          <w:rPr>
            <w:rFonts w:ascii="Courier New" w:eastAsia="新細明體" w:hAnsi="Courier New" w:cs="Courier New"/>
            <w:sz w:val="22"/>
            <w:szCs w:val="22"/>
            <w:shd w:val="clear" w:color="auto" w:fill="D9D9D9" w:themeFill="background1" w:themeFillShade="D9"/>
            <w:rPrChange w:id="574" w:author="david lo" w:date="2020-12-12T14:46:00Z">
              <w:rPr>
                <w:rFonts w:asciiTheme="majorHAnsi" w:eastAsia="新細明體" w:hAnsiTheme="majorHAnsi"/>
                <w:sz w:val="22"/>
                <w:szCs w:val="22"/>
              </w:rPr>
            </w:rPrChange>
          </w:rPr>
          <w:t>neg_root_mean_squared_error</w:t>
        </w:r>
        <w:proofErr w:type="spellEnd"/>
        <w:r w:rsidRPr="00ED02DE">
          <w:rPr>
            <w:rFonts w:ascii="Courier New" w:eastAsia="新細明體" w:hAnsi="Courier New" w:cs="Courier New"/>
            <w:sz w:val="22"/>
            <w:szCs w:val="22"/>
            <w:shd w:val="clear" w:color="auto" w:fill="D9D9D9" w:themeFill="background1" w:themeFillShade="D9"/>
            <w:rPrChange w:id="575" w:author="david lo" w:date="2020-12-12T14:46:00Z">
              <w:rPr>
                <w:rFonts w:asciiTheme="majorHAnsi" w:eastAsia="新細明體" w:hAnsiTheme="majorHAnsi"/>
                <w:sz w:val="22"/>
                <w:szCs w:val="22"/>
              </w:rPr>
            </w:rPrChange>
          </w:rPr>
          <w:t xml:space="preserve">", cv=cv, </w:t>
        </w:r>
        <w:proofErr w:type="spellStart"/>
        <w:r w:rsidRPr="00ED02DE">
          <w:rPr>
            <w:rFonts w:ascii="Courier New" w:eastAsia="新細明體" w:hAnsi="Courier New" w:cs="Courier New"/>
            <w:sz w:val="22"/>
            <w:szCs w:val="22"/>
            <w:shd w:val="clear" w:color="auto" w:fill="D9D9D9" w:themeFill="background1" w:themeFillShade="D9"/>
            <w:rPrChange w:id="576" w:author="david lo" w:date="2020-12-12T14:46:00Z">
              <w:rPr>
                <w:rFonts w:asciiTheme="majorHAnsi" w:eastAsia="新細明體" w:hAnsiTheme="majorHAnsi"/>
                <w:sz w:val="22"/>
                <w:szCs w:val="22"/>
              </w:rPr>
            </w:rPrChange>
          </w:rPr>
          <w:t>n_jobs</w:t>
        </w:r>
        <w:proofErr w:type="spellEnd"/>
        <w:r w:rsidRPr="00ED02DE">
          <w:rPr>
            <w:rFonts w:ascii="Courier New" w:eastAsia="新細明體" w:hAnsi="Courier New" w:cs="Courier New"/>
            <w:sz w:val="22"/>
            <w:szCs w:val="22"/>
            <w:shd w:val="clear" w:color="auto" w:fill="D9D9D9" w:themeFill="background1" w:themeFillShade="D9"/>
            <w:rPrChange w:id="577" w:author="david lo" w:date="2020-12-12T14:46:00Z">
              <w:rPr>
                <w:rFonts w:asciiTheme="majorHAnsi" w:eastAsia="新細明體" w:hAnsiTheme="majorHAnsi"/>
                <w:sz w:val="22"/>
                <w:szCs w:val="22"/>
              </w:rPr>
            </w:rPrChange>
          </w:rPr>
          <w:t xml:space="preserve">=-1, </w:t>
        </w:r>
        <w:proofErr w:type="spellStart"/>
        <w:r w:rsidRPr="00ED02DE">
          <w:rPr>
            <w:rFonts w:ascii="Courier New" w:eastAsia="新細明體" w:hAnsi="Courier New" w:cs="Courier New"/>
            <w:sz w:val="22"/>
            <w:szCs w:val="22"/>
            <w:shd w:val="clear" w:color="auto" w:fill="D9D9D9" w:themeFill="background1" w:themeFillShade="D9"/>
            <w:rPrChange w:id="578" w:author="david lo" w:date="2020-12-12T14:46:00Z">
              <w:rPr>
                <w:rFonts w:asciiTheme="majorHAnsi" w:eastAsia="新細明體" w:hAnsiTheme="majorHAnsi"/>
                <w:sz w:val="22"/>
                <w:szCs w:val="22"/>
              </w:rPr>
            </w:rPrChange>
          </w:rPr>
          <w:t>error_score</w:t>
        </w:r>
        <w:proofErr w:type="spellEnd"/>
        <w:r w:rsidRPr="00ED02DE">
          <w:rPr>
            <w:rFonts w:ascii="Courier New" w:eastAsia="新細明體" w:hAnsi="Courier New" w:cs="Courier New"/>
            <w:sz w:val="22"/>
            <w:szCs w:val="22"/>
            <w:shd w:val="clear" w:color="auto" w:fill="D9D9D9" w:themeFill="background1" w:themeFillShade="D9"/>
            <w:rPrChange w:id="579" w:author="david lo" w:date="2020-12-12T14:46:00Z">
              <w:rPr>
                <w:rFonts w:asciiTheme="majorHAnsi" w:eastAsia="新細明體" w:hAnsiTheme="majorHAnsi"/>
                <w:sz w:val="22"/>
                <w:szCs w:val="22"/>
              </w:rPr>
            </w:rPrChange>
          </w:rPr>
          <w:t>="raise")</w:t>
        </w:r>
      </w:ins>
    </w:p>
    <w:p w14:paraId="4F4F0951" w14:textId="77777777" w:rsidR="00ED02DE" w:rsidRDefault="00ED02DE">
      <w:pPr>
        <w:rPr>
          <w:ins w:id="580" w:author="david lo" w:date="2020-12-12T14:48:00Z"/>
          <w:rFonts w:asciiTheme="majorHAnsi" w:eastAsia="新細明體" w:hAnsiTheme="majorHAnsi"/>
          <w:sz w:val="22"/>
          <w:szCs w:val="22"/>
        </w:rPr>
      </w:pPr>
    </w:p>
    <w:p w14:paraId="26255347" w14:textId="1245994C" w:rsidR="00ED02DE" w:rsidRDefault="00ED02DE">
      <w:pPr>
        <w:rPr>
          <w:ins w:id="581" w:author="david lo" w:date="2020-12-12T14:46:00Z"/>
          <w:rFonts w:asciiTheme="majorHAnsi" w:eastAsia="新細明體" w:hAnsiTheme="majorHAnsi"/>
          <w:sz w:val="22"/>
          <w:szCs w:val="22"/>
        </w:rPr>
      </w:pPr>
      <w:ins w:id="582" w:author="david lo" w:date="2020-12-12T14:48:00Z">
        <w:r>
          <w:rPr>
            <w:rFonts w:asciiTheme="majorHAnsi" w:eastAsia="新細明體" w:hAnsiTheme="majorHAnsi" w:hint="eastAsia"/>
            <w:sz w:val="22"/>
            <w:szCs w:val="22"/>
          </w:rPr>
          <w:t>T</w:t>
        </w:r>
        <w:r>
          <w:rPr>
            <w:rFonts w:asciiTheme="majorHAnsi" w:eastAsia="新細明體" w:hAnsiTheme="majorHAnsi"/>
            <w:sz w:val="22"/>
            <w:szCs w:val="22"/>
          </w:rPr>
          <w:t xml:space="preserve">he </w:t>
        </w:r>
        <w:proofErr w:type="spellStart"/>
        <w:r>
          <w:rPr>
            <w:rFonts w:asciiTheme="majorHAnsi" w:eastAsia="新細明體" w:hAnsiTheme="majorHAnsi"/>
            <w:sz w:val="22"/>
            <w:szCs w:val="22"/>
          </w:rPr>
          <w:t>rmse</w:t>
        </w:r>
        <w:proofErr w:type="spellEnd"/>
        <w:r>
          <w:rPr>
            <w:rFonts w:asciiTheme="majorHAnsi" w:eastAsia="新細明體" w:hAnsiTheme="majorHAnsi"/>
            <w:sz w:val="22"/>
            <w:szCs w:val="22"/>
          </w:rPr>
          <w:t xml:space="preserve"> obtained from AdaBoost is 0.48368, which is slightly higher than our </w:t>
        </w:r>
        <w:proofErr w:type="spellStart"/>
        <w:r>
          <w:rPr>
            <w:rFonts w:asciiTheme="majorHAnsi" w:eastAsia="新細明體" w:hAnsiTheme="majorHAnsi"/>
            <w:sz w:val="22"/>
            <w:szCs w:val="22"/>
          </w:rPr>
          <w:t>XGBoost</w:t>
        </w:r>
        <w:proofErr w:type="spellEnd"/>
        <w:r>
          <w:rPr>
            <w:rFonts w:asciiTheme="majorHAnsi" w:eastAsia="新細明體" w:hAnsiTheme="majorHAnsi"/>
            <w:sz w:val="22"/>
            <w:szCs w:val="22"/>
          </w:rPr>
          <w:t xml:space="preserve"> models above. </w:t>
        </w:r>
      </w:ins>
      <w:ins w:id="583" w:author="19451415@link.hkbu.edu.hk" w:date="2020-12-12T15:10:00Z">
        <w:r w:rsidR="00390784">
          <w:rPr>
            <w:rFonts w:asciiTheme="majorHAnsi" w:eastAsia="新細明體" w:hAnsiTheme="majorHAnsi"/>
            <w:sz w:val="22"/>
            <w:szCs w:val="22"/>
          </w:rPr>
          <w:t xml:space="preserve">Such difference </w:t>
        </w:r>
      </w:ins>
      <w:ins w:id="584" w:author="19451415@link.hkbu.edu.hk" w:date="2020-12-12T15:11:00Z">
        <w:r w:rsidR="00390784">
          <w:rPr>
            <w:rFonts w:asciiTheme="majorHAnsi" w:eastAsia="新細明體" w:hAnsiTheme="majorHAnsi"/>
            <w:sz w:val="22"/>
            <w:szCs w:val="22"/>
          </w:rPr>
          <w:t xml:space="preserve">is small as compared to our </w:t>
        </w:r>
        <w:proofErr w:type="spellStart"/>
        <w:r w:rsidR="00390784">
          <w:rPr>
            <w:rFonts w:asciiTheme="majorHAnsi" w:eastAsia="新細明體" w:hAnsiTheme="majorHAnsi"/>
            <w:sz w:val="22"/>
            <w:szCs w:val="22"/>
          </w:rPr>
          <w:t>XGBoost</w:t>
        </w:r>
        <w:proofErr w:type="spellEnd"/>
        <w:r w:rsidR="00390784">
          <w:rPr>
            <w:rFonts w:asciiTheme="majorHAnsi" w:eastAsia="新細明體" w:hAnsiTheme="majorHAnsi"/>
            <w:sz w:val="22"/>
            <w:szCs w:val="22"/>
          </w:rPr>
          <w:t xml:space="preserve"> training can be attributable to the fact that our dataset does not contain large amount of attributes.</w:t>
        </w:r>
      </w:ins>
    </w:p>
    <w:p w14:paraId="00F87F06" w14:textId="77777777" w:rsidR="00ED02DE" w:rsidRPr="001B515A" w:rsidRDefault="00ED02DE" w:rsidP="00ED02DE">
      <w:pPr>
        <w:rPr>
          <w:ins w:id="585" w:author="david lo" w:date="2020-12-12T14:49:00Z"/>
          <w:rFonts w:asciiTheme="majorHAnsi" w:eastAsia="新細明體" w:hAnsiTheme="majorHAnsi"/>
          <w:b/>
          <w:bCs/>
          <w:sz w:val="20"/>
          <w:szCs w:val="20"/>
        </w:rPr>
      </w:pPr>
      <w:ins w:id="586" w:author="david lo" w:date="2020-12-12T14:49:00Z">
        <w:r>
          <w:rPr>
            <w:rFonts w:asciiTheme="majorHAnsi" w:eastAsia="新細明體" w:hAnsiTheme="majorHAnsi" w:hint="eastAsia"/>
            <w:sz w:val="22"/>
            <w:szCs w:val="22"/>
          </w:rPr>
          <w:t>R</w:t>
        </w:r>
        <w:r>
          <w:rPr>
            <w:rFonts w:asciiTheme="majorHAnsi" w:eastAsia="新細明體" w:hAnsiTheme="majorHAnsi"/>
            <w:sz w:val="22"/>
            <w:szCs w:val="22"/>
          </w:rPr>
          <w:t xml:space="preserve">esults of the AdaBoost training are saved in the </w:t>
        </w:r>
        <w:proofErr w:type="spellStart"/>
        <w:r>
          <w:rPr>
            <w:rFonts w:asciiTheme="majorHAnsi" w:eastAsia="新細明體" w:hAnsiTheme="majorHAnsi"/>
            <w:sz w:val="22"/>
            <w:szCs w:val="22"/>
          </w:rPr>
          <w:t>Jupyter</w:t>
        </w:r>
        <w:proofErr w:type="spellEnd"/>
        <w:r>
          <w:rPr>
            <w:rFonts w:asciiTheme="majorHAnsi" w:eastAsia="新細明體" w:hAnsiTheme="majorHAnsi"/>
            <w:sz w:val="22"/>
            <w:szCs w:val="22"/>
          </w:rPr>
          <w:t xml:space="preserve"> Notebook “</w:t>
        </w:r>
        <w:r>
          <w:rPr>
            <w:rFonts w:ascii="Courier New" w:eastAsia="新細明體" w:hAnsi="Courier New" w:cs="Courier New"/>
            <w:sz w:val="22"/>
            <w:szCs w:val="22"/>
            <w:shd w:val="clear" w:color="auto" w:fill="D9D9D9" w:themeFill="background1" w:themeFillShade="D9"/>
          </w:rPr>
          <w:t>Ada</w:t>
        </w:r>
        <w:r w:rsidRPr="001B515A">
          <w:rPr>
            <w:rFonts w:ascii="Courier New" w:eastAsia="新細明體" w:hAnsi="Courier New" w:cs="Courier New"/>
            <w:sz w:val="22"/>
            <w:szCs w:val="22"/>
            <w:shd w:val="clear" w:color="auto" w:fill="D9D9D9" w:themeFill="background1" w:themeFillShade="D9"/>
          </w:rPr>
          <w:t>-learner</w:t>
        </w:r>
        <w:r>
          <w:rPr>
            <w:rFonts w:ascii="Courier New" w:eastAsia="新細明體" w:hAnsi="Courier New" w:cs="Courier New"/>
            <w:sz w:val="22"/>
            <w:szCs w:val="22"/>
            <w:shd w:val="clear" w:color="auto" w:fill="D9D9D9" w:themeFill="background1" w:themeFillShade="D9"/>
          </w:rPr>
          <w:t>1</w:t>
        </w:r>
        <w:r w:rsidRPr="001B515A">
          <w:rPr>
            <w:rFonts w:ascii="Courier New" w:eastAsia="新細明體" w:hAnsi="Courier New" w:cs="Courier New"/>
            <w:sz w:val="22"/>
            <w:szCs w:val="22"/>
            <w:shd w:val="clear" w:color="auto" w:fill="D9D9D9" w:themeFill="background1" w:themeFillShade="D9"/>
          </w:rPr>
          <w:t>.ipynb</w:t>
        </w:r>
        <w:r>
          <w:rPr>
            <w:rFonts w:asciiTheme="majorHAnsi" w:eastAsia="新細明體" w:hAnsiTheme="majorHAnsi"/>
            <w:sz w:val="22"/>
            <w:szCs w:val="22"/>
          </w:rPr>
          <w:t>”.</w:t>
        </w:r>
      </w:ins>
    </w:p>
    <w:p w14:paraId="582DAD72" w14:textId="77777777" w:rsidR="00ED02DE" w:rsidRDefault="00ED02DE">
      <w:pPr>
        <w:rPr>
          <w:ins w:id="587" w:author="david lo" w:date="2020-12-12T14:49:00Z"/>
          <w:rFonts w:asciiTheme="majorHAnsi" w:eastAsia="新細明體" w:hAnsiTheme="majorHAnsi"/>
          <w:sz w:val="22"/>
          <w:szCs w:val="22"/>
        </w:rPr>
      </w:pPr>
    </w:p>
    <w:p w14:paraId="6B63C4F5" w14:textId="77777777" w:rsidR="00ED02DE" w:rsidRPr="00ED02DE" w:rsidRDefault="00ED02DE">
      <w:pPr>
        <w:rPr>
          <w:ins w:id="588" w:author="david lo" w:date="2020-12-12T14:49:00Z"/>
          <w:rFonts w:asciiTheme="majorHAnsi" w:eastAsia="新細明體" w:hAnsiTheme="majorHAnsi"/>
          <w:b/>
          <w:bCs/>
          <w:sz w:val="22"/>
          <w:szCs w:val="22"/>
          <w:rPrChange w:id="589" w:author="david lo" w:date="2020-12-12T14:50:00Z">
            <w:rPr>
              <w:ins w:id="590" w:author="david lo" w:date="2020-12-12T14:49:00Z"/>
              <w:rFonts w:asciiTheme="majorHAnsi" w:eastAsia="新細明體" w:hAnsiTheme="majorHAnsi"/>
              <w:sz w:val="22"/>
              <w:szCs w:val="22"/>
            </w:rPr>
          </w:rPrChange>
        </w:rPr>
      </w:pPr>
      <w:ins w:id="591" w:author="david lo" w:date="2020-12-12T14:49:00Z">
        <w:r w:rsidRPr="00ED02DE">
          <w:rPr>
            <w:rFonts w:asciiTheme="majorHAnsi" w:eastAsia="新細明體" w:hAnsiTheme="majorHAnsi"/>
            <w:b/>
            <w:bCs/>
            <w:sz w:val="22"/>
            <w:szCs w:val="22"/>
            <w:rPrChange w:id="592" w:author="david lo" w:date="2020-12-12T14:50:00Z">
              <w:rPr>
                <w:rFonts w:asciiTheme="majorHAnsi" w:eastAsia="新細明體" w:hAnsiTheme="majorHAnsi"/>
                <w:sz w:val="22"/>
                <w:szCs w:val="22"/>
              </w:rPr>
            </w:rPrChange>
          </w:rPr>
          <w:t xml:space="preserve">Comparison with the </w:t>
        </w:r>
        <w:proofErr w:type="spellStart"/>
        <w:r w:rsidRPr="00ED02DE">
          <w:rPr>
            <w:rFonts w:asciiTheme="majorHAnsi" w:eastAsia="新細明體" w:hAnsiTheme="majorHAnsi"/>
            <w:b/>
            <w:bCs/>
            <w:sz w:val="22"/>
            <w:szCs w:val="22"/>
            <w:rPrChange w:id="593" w:author="david lo" w:date="2020-12-12T14:50:00Z">
              <w:rPr>
                <w:rFonts w:asciiTheme="majorHAnsi" w:eastAsia="新細明體" w:hAnsiTheme="majorHAnsi"/>
                <w:sz w:val="22"/>
                <w:szCs w:val="22"/>
              </w:rPr>
            </w:rPrChange>
          </w:rPr>
          <w:t>Crownp</w:t>
        </w:r>
      </w:ins>
      <w:ins w:id="594" w:author="david lo" w:date="2020-12-12T14:51:00Z">
        <w:r>
          <w:rPr>
            <w:rFonts w:asciiTheme="majorHAnsi" w:eastAsia="新細明體" w:hAnsiTheme="majorHAnsi"/>
            <w:b/>
            <w:bCs/>
            <w:sz w:val="22"/>
            <w:szCs w:val="22"/>
          </w:rPr>
          <w:t>k</w:t>
        </w:r>
      </w:ins>
      <w:ins w:id="595" w:author="david lo" w:date="2020-12-12T14:49:00Z">
        <w:r w:rsidRPr="00ED02DE">
          <w:rPr>
            <w:rFonts w:asciiTheme="majorHAnsi" w:eastAsia="新細明體" w:hAnsiTheme="majorHAnsi"/>
            <w:b/>
            <w:bCs/>
            <w:sz w:val="22"/>
            <w:szCs w:val="22"/>
            <w:rPrChange w:id="596" w:author="david lo" w:date="2020-12-12T14:50:00Z">
              <w:rPr>
                <w:rFonts w:asciiTheme="majorHAnsi" w:eastAsia="新細明體" w:hAnsiTheme="majorHAnsi"/>
                <w:sz w:val="22"/>
                <w:szCs w:val="22"/>
              </w:rPr>
            </w:rPrChange>
          </w:rPr>
          <w:t>u</w:t>
        </w:r>
        <w:proofErr w:type="spellEnd"/>
        <w:r w:rsidRPr="00ED02DE">
          <w:rPr>
            <w:rFonts w:asciiTheme="majorHAnsi" w:eastAsia="新細明體" w:hAnsiTheme="majorHAnsi"/>
            <w:b/>
            <w:bCs/>
            <w:sz w:val="22"/>
            <w:szCs w:val="22"/>
            <w:rPrChange w:id="597" w:author="david lo" w:date="2020-12-12T14:50:00Z">
              <w:rPr>
                <w:rFonts w:asciiTheme="majorHAnsi" w:eastAsia="新細明體" w:hAnsiTheme="majorHAnsi"/>
                <w:sz w:val="22"/>
                <w:szCs w:val="22"/>
              </w:rPr>
            </w:rPrChange>
          </w:rPr>
          <w:t xml:space="preserve"> Repo</w:t>
        </w:r>
      </w:ins>
    </w:p>
    <w:p w14:paraId="6D87C870" w14:textId="77777777" w:rsidR="00ED02DE" w:rsidRDefault="00ED02DE">
      <w:pPr>
        <w:rPr>
          <w:ins w:id="598" w:author="david lo" w:date="2020-12-12T14:59:00Z"/>
          <w:rFonts w:asciiTheme="majorHAnsi" w:eastAsia="新細明體" w:hAnsiTheme="majorHAnsi"/>
          <w:sz w:val="22"/>
          <w:szCs w:val="22"/>
        </w:rPr>
      </w:pPr>
      <w:proofErr w:type="spellStart"/>
      <w:ins w:id="599" w:author="david lo" w:date="2020-12-12T14:51:00Z">
        <w:r>
          <w:rPr>
            <w:rFonts w:asciiTheme="majorHAnsi" w:eastAsia="新細明體" w:hAnsiTheme="majorHAnsi"/>
            <w:sz w:val="22"/>
            <w:szCs w:val="22"/>
          </w:rPr>
          <w:lastRenderedPageBreak/>
          <w:t>Crownpku</w:t>
        </w:r>
        <w:proofErr w:type="spellEnd"/>
        <w:r>
          <w:rPr>
            <w:rFonts w:asciiTheme="majorHAnsi" w:eastAsia="新細明體" w:hAnsiTheme="majorHAnsi"/>
            <w:sz w:val="22"/>
            <w:szCs w:val="22"/>
          </w:rPr>
          <w:t xml:space="preserve"> Repo contains a </w:t>
        </w:r>
        <w:proofErr w:type="spellStart"/>
        <w:r>
          <w:rPr>
            <w:rFonts w:asciiTheme="majorHAnsi" w:eastAsia="新細明體" w:hAnsiTheme="majorHAnsi"/>
            <w:sz w:val="22"/>
            <w:szCs w:val="22"/>
          </w:rPr>
          <w:t>sophicated</w:t>
        </w:r>
        <w:proofErr w:type="spellEnd"/>
        <w:r>
          <w:rPr>
            <w:rFonts w:asciiTheme="majorHAnsi" w:eastAsia="新細明體" w:hAnsiTheme="majorHAnsi"/>
            <w:sz w:val="22"/>
            <w:szCs w:val="22"/>
          </w:rPr>
          <w:t xml:space="preserve"> dataset with significantly more number of attributes and are ready for our </w:t>
        </w:r>
        <w:proofErr w:type="spellStart"/>
        <w:r>
          <w:rPr>
            <w:rFonts w:asciiTheme="majorHAnsi" w:eastAsia="新細明體" w:hAnsiTheme="majorHAnsi"/>
            <w:sz w:val="22"/>
            <w:szCs w:val="22"/>
          </w:rPr>
          <w:t>XGBoost</w:t>
        </w:r>
        <w:proofErr w:type="spellEnd"/>
        <w:r>
          <w:rPr>
            <w:rFonts w:asciiTheme="majorHAnsi" w:eastAsia="新細明體" w:hAnsiTheme="majorHAnsi"/>
            <w:sz w:val="22"/>
            <w:szCs w:val="22"/>
          </w:rPr>
          <w:t xml:space="preserve"> training mode</w:t>
        </w:r>
      </w:ins>
      <w:ins w:id="600" w:author="david lo" w:date="2020-12-12T14:52:00Z">
        <w:r>
          <w:rPr>
            <w:rFonts w:asciiTheme="majorHAnsi" w:eastAsia="新細明體" w:hAnsiTheme="majorHAnsi"/>
            <w:sz w:val="22"/>
            <w:szCs w:val="22"/>
          </w:rPr>
          <w:t xml:space="preserve">l to learn. </w:t>
        </w:r>
      </w:ins>
      <w:ins w:id="601" w:author="david lo" w:date="2020-12-12T14:53:00Z">
        <w:r>
          <w:rPr>
            <w:rFonts w:asciiTheme="majorHAnsi" w:eastAsia="新細明體" w:hAnsiTheme="majorHAnsi"/>
            <w:sz w:val="22"/>
            <w:szCs w:val="22"/>
          </w:rPr>
          <w:t xml:space="preserve">The dataset contains 534 attributes and 278 tuples (as compared with our </w:t>
        </w:r>
      </w:ins>
      <w:ins w:id="602" w:author="david lo" w:date="2020-12-12T14:54:00Z">
        <w:r>
          <w:rPr>
            <w:rFonts w:asciiTheme="majorHAnsi" w:eastAsia="新細明體" w:hAnsiTheme="majorHAnsi"/>
            <w:sz w:val="22"/>
            <w:szCs w:val="22"/>
          </w:rPr>
          <w:t>9 attributes and 416 tuples)</w:t>
        </w:r>
      </w:ins>
      <w:ins w:id="603" w:author="david lo" w:date="2020-12-12T14:53:00Z">
        <w:r>
          <w:rPr>
            <w:rFonts w:asciiTheme="majorHAnsi" w:eastAsia="新細明體" w:hAnsiTheme="majorHAnsi"/>
            <w:sz w:val="22"/>
            <w:szCs w:val="22"/>
          </w:rPr>
          <w:t xml:space="preserve">. </w:t>
        </w:r>
      </w:ins>
      <w:ins w:id="604" w:author="david lo" w:date="2020-12-12T14:55:00Z">
        <w:r w:rsidR="008D10BD">
          <w:rPr>
            <w:rFonts w:asciiTheme="majorHAnsi" w:eastAsia="新細明體" w:hAnsiTheme="majorHAnsi"/>
            <w:sz w:val="22"/>
            <w:szCs w:val="22"/>
          </w:rPr>
          <w:t xml:space="preserve">Since the dataset contains a large number of attributes, we have not scrutinize the reasonableness of attributes in detail. </w:t>
        </w:r>
      </w:ins>
      <w:ins w:id="605" w:author="david lo" w:date="2020-12-12T14:56:00Z">
        <w:r w:rsidR="008D10BD">
          <w:rPr>
            <w:rFonts w:asciiTheme="majorHAnsi" w:eastAsia="新細明體" w:hAnsiTheme="majorHAnsi"/>
            <w:sz w:val="22"/>
            <w:szCs w:val="22"/>
          </w:rPr>
          <w:t xml:space="preserve">Nevertheless, when we apply our </w:t>
        </w:r>
        <w:proofErr w:type="spellStart"/>
        <w:r w:rsidR="008D10BD">
          <w:rPr>
            <w:rFonts w:asciiTheme="majorHAnsi" w:eastAsia="新細明體" w:hAnsiTheme="majorHAnsi"/>
            <w:sz w:val="22"/>
            <w:szCs w:val="22"/>
          </w:rPr>
          <w:t>XGBoos</w:t>
        </w:r>
      </w:ins>
      <w:ins w:id="606" w:author="david lo" w:date="2020-12-12T14:57:00Z">
        <w:r w:rsidR="008D10BD">
          <w:rPr>
            <w:rFonts w:asciiTheme="majorHAnsi" w:eastAsia="新細明體" w:hAnsiTheme="majorHAnsi"/>
            <w:sz w:val="22"/>
            <w:szCs w:val="22"/>
          </w:rPr>
          <w:t>t</w:t>
        </w:r>
        <w:proofErr w:type="spellEnd"/>
        <w:r w:rsidR="008D10BD">
          <w:rPr>
            <w:rFonts w:asciiTheme="majorHAnsi" w:eastAsia="新細明體" w:hAnsiTheme="majorHAnsi"/>
            <w:sz w:val="22"/>
            <w:szCs w:val="22"/>
          </w:rPr>
          <w:t xml:space="preserve"> model and the same set of hyperparameters (in  “</w:t>
        </w:r>
        <w:r w:rsidR="008D10BD" w:rsidRPr="001B515A">
          <w:rPr>
            <w:rFonts w:ascii="Courier New" w:eastAsia="新細明體" w:hAnsi="Courier New" w:cs="Courier New"/>
            <w:sz w:val="22"/>
            <w:szCs w:val="22"/>
            <w:shd w:val="clear" w:color="auto" w:fill="D9D9D9" w:themeFill="background1" w:themeFillShade="D9"/>
          </w:rPr>
          <w:t>xgb-learner1.ipynb</w:t>
        </w:r>
        <w:r w:rsidR="008D10BD">
          <w:rPr>
            <w:rFonts w:asciiTheme="majorHAnsi" w:eastAsia="新細明體" w:hAnsiTheme="majorHAnsi"/>
            <w:sz w:val="22"/>
            <w:szCs w:val="22"/>
          </w:rPr>
          <w:t xml:space="preserve">”), </w:t>
        </w:r>
      </w:ins>
      <w:ins w:id="607" w:author="david lo" w:date="2020-12-12T14:56:00Z">
        <w:r w:rsidR="008D10BD">
          <w:rPr>
            <w:rFonts w:asciiTheme="majorHAnsi" w:eastAsia="新細明體" w:hAnsiTheme="majorHAnsi"/>
            <w:sz w:val="22"/>
            <w:szCs w:val="22"/>
          </w:rPr>
          <w:t xml:space="preserve">the training suggests a much lower </w:t>
        </w:r>
        <w:proofErr w:type="spellStart"/>
        <w:r w:rsidR="008D10BD">
          <w:rPr>
            <w:rFonts w:asciiTheme="majorHAnsi" w:eastAsia="新細明體" w:hAnsiTheme="majorHAnsi"/>
            <w:sz w:val="22"/>
            <w:szCs w:val="22"/>
          </w:rPr>
          <w:t>rmse</w:t>
        </w:r>
        <w:proofErr w:type="spellEnd"/>
        <w:r w:rsidR="008D10BD">
          <w:rPr>
            <w:rFonts w:asciiTheme="majorHAnsi" w:eastAsia="新細明體" w:hAnsiTheme="majorHAnsi"/>
            <w:sz w:val="22"/>
            <w:szCs w:val="22"/>
          </w:rPr>
          <w:t xml:space="preserve"> </w:t>
        </w:r>
      </w:ins>
      <w:ins w:id="608" w:author="david lo" w:date="2020-12-12T14:57:00Z">
        <w:r w:rsidR="008D10BD">
          <w:rPr>
            <w:rFonts w:asciiTheme="majorHAnsi" w:eastAsia="新細明體" w:hAnsiTheme="majorHAnsi"/>
            <w:sz w:val="22"/>
            <w:szCs w:val="22"/>
          </w:rPr>
          <w:t>at</w:t>
        </w:r>
      </w:ins>
      <w:ins w:id="609" w:author="david lo" w:date="2020-12-12T14:56:00Z">
        <w:r w:rsidR="008D10BD">
          <w:rPr>
            <w:rFonts w:asciiTheme="majorHAnsi" w:eastAsia="新細明體" w:hAnsiTheme="majorHAnsi"/>
            <w:sz w:val="22"/>
            <w:szCs w:val="22"/>
          </w:rPr>
          <w:t xml:space="preserve"> 0.29024 than our simple dataset. </w:t>
        </w:r>
      </w:ins>
      <w:ins w:id="610" w:author="david lo" w:date="2020-12-12T14:58:00Z">
        <w:r w:rsidR="008D10BD">
          <w:rPr>
            <w:rFonts w:asciiTheme="majorHAnsi" w:eastAsia="新細明體" w:hAnsiTheme="majorHAnsi"/>
            <w:sz w:val="22"/>
            <w:szCs w:val="22"/>
          </w:rPr>
          <w:t xml:space="preserve">It may suggest that more attributes may help improve the overall accuracy. The following figures shows the </w:t>
        </w:r>
      </w:ins>
      <w:ins w:id="611" w:author="david lo" w:date="2020-12-12T14:59:00Z">
        <w:r w:rsidR="008D10BD">
          <w:rPr>
            <w:rFonts w:asciiTheme="majorHAnsi" w:eastAsia="新細明體" w:hAnsiTheme="majorHAnsi"/>
            <w:sz w:val="22"/>
            <w:szCs w:val="22"/>
          </w:rPr>
          <w:t xml:space="preserve">important features </w:t>
        </w:r>
        <w:proofErr w:type="spellStart"/>
        <w:r w:rsidR="008D10BD">
          <w:rPr>
            <w:rFonts w:asciiTheme="majorHAnsi" w:eastAsia="新細明體" w:hAnsiTheme="majorHAnsi"/>
            <w:sz w:val="22"/>
            <w:szCs w:val="22"/>
          </w:rPr>
          <w:t>idenfitied</w:t>
        </w:r>
        <w:proofErr w:type="spellEnd"/>
        <w:r w:rsidR="008D10BD">
          <w:rPr>
            <w:rFonts w:asciiTheme="majorHAnsi" w:eastAsia="新細明體" w:hAnsiTheme="majorHAnsi"/>
            <w:sz w:val="22"/>
            <w:szCs w:val="22"/>
          </w:rPr>
          <w:t xml:space="preserve"> during the training process:</w:t>
        </w:r>
      </w:ins>
    </w:p>
    <w:p w14:paraId="0D215E03" w14:textId="77777777" w:rsidR="008D10BD" w:rsidRPr="008D10BD" w:rsidRDefault="008D10BD">
      <w:pPr>
        <w:rPr>
          <w:ins w:id="612" w:author="david lo" w:date="2020-12-12T14:41:00Z"/>
          <w:rFonts w:asciiTheme="majorHAnsi" w:eastAsia="新細明體" w:hAnsiTheme="majorHAnsi"/>
          <w:sz w:val="22"/>
          <w:szCs w:val="22"/>
          <w:rPrChange w:id="613" w:author="david lo" w:date="2020-12-12T14:59:00Z">
            <w:rPr>
              <w:ins w:id="614" w:author="david lo" w:date="2020-12-12T14:41:00Z"/>
              <w:rFonts w:asciiTheme="majorHAnsi" w:eastAsiaTheme="majorHAnsi" w:hAnsiTheme="majorHAnsi"/>
              <w:sz w:val="22"/>
              <w:szCs w:val="22"/>
            </w:rPr>
          </w:rPrChange>
        </w:rPr>
      </w:pPr>
      <w:ins w:id="615" w:author="david lo" w:date="2020-12-12T14:59:00Z">
        <w:r>
          <w:rPr>
            <w:rFonts w:asciiTheme="majorHAnsi" w:eastAsia="新細明體" w:hAnsiTheme="majorHAnsi"/>
            <w:noProof/>
            <w:sz w:val="22"/>
            <w:szCs w:val="22"/>
          </w:rPr>
          <w:drawing>
            <wp:inline distT="0" distB="0" distL="0" distR="0" wp14:anchorId="2F109A5B" wp14:editId="2AFE6F20">
              <wp:extent cx="5734050" cy="10477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4050" cy="1047750"/>
                      </a:xfrm>
                      <a:prstGeom prst="rect">
                        <a:avLst/>
                      </a:prstGeom>
                      <a:noFill/>
                      <a:ln>
                        <a:noFill/>
                      </a:ln>
                    </pic:spPr>
                  </pic:pic>
                </a:graphicData>
              </a:graphic>
            </wp:inline>
          </w:drawing>
        </w:r>
      </w:ins>
    </w:p>
    <w:p w14:paraId="54204D2A" w14:textId="77777777" w:rsidR="008D10BD" w:rsidRPr="008D10BD" w:rsidRDefault="008D10BD">
      <w:pPr>
        <w:rPr>
          <w:ins w:id="616" w:author="david lo" w:date="2020-12-12T14:59:00Z"/>
          <w:rFonts w:asciiTheme="majorHAnsi" w:eastAsia="新細明體" w:hAnsiTheme="majorHAnsi"/>
          <w:b/>
          <w:bCs/>
          <w:sz w:val="20"/>
          <w:szCs w:val="20"/>
          <w:rPrChange w:id="617" w:author="david lo" w:date="2020-12-12T14:59:00Z">
            <w:rPr>
              <w:ins w:id="618" w:author="david lo" w:date="2020-12-12T14:59:00Z"/>
              <w:rFonts w:asciiTheme="majorHAnsi" w:eastAsiaTheme="majorHAnsi" w:hAnsiTheme="majorHAnsi"/>
              <w:sz w:val="22"/>
              <w:szCs w:val="22"/>
            </w:rPr>
          </w:rPrChange>
        </w:rPr>
      </w:pPr>
      <w:ins w:id="619" w:author="david lo" w:date="2020-12-12T14:59:00Z">
        <w:r w:rsidRPr="008D10BD">
          <w:rPr>
            <w:rFonts w:asciiTheme="majorHAnsi" w:eastAsia="新細明體" w:hAnsiTheme="majorHAnsi"/>
            <w:b/>
            <w:bCs/>
            <w:sz w:val="20"/>
            <w:szCs w:val="20"/>
            <w:rPrChange w:id="620" w:author="david lo" w:date="2020-12-12T14:59:00Z">
              <w:rPr>
                <w:rFonts w:asciiTheme="majorHAnsi" w:eastAsia="新細明體" w:hAnsiTheme="majorHAnsi"/>
                <w:sz w:val="22"/>
                <w:szCs w:val="22"/>
              </w:rPr>
            </w:rPrChange>
          </w:rPr>
          <w:t>Fig. 4</w:t>
        </w:r>
      </w:ins>
    </w:p>
    <w:p w14:paraId="763D274F" w14:textId="77777777" w:rsidR="00F82944" w:rsidRPr="006B1D52" w:rsidRDefault="008D10BD">
      <w:pPr>
        <w:rPr>
          <w:rFonts w:asciiTheme="majorHAnsi" w:eastAsiaTheme="majorHAnsi" w:hAnsiTheme="majorHAnsi"/>
          <w:b/>
          <w:sz w:val="22"/>
          <w:szCs w:val="22"/>
          <w:rPrChange w:id="621" w:author="david lo" w:date="2020-12-12T14:20:00Z">
            <w:rPr>
              <w:b/>
            </w:rPr>
          </w:rPrChange>
        </w:rPr>
      </w:pPr>
      <w:r w:rsidRPr="006B1D52">
        <w:rPr>
          <w:rFonts w:asciiTheme="majorHAnsi" w:eastAsiaTheme="majorHAnsi" w:hAnsiTheme="majorHAnsi"/>
          <w:sz w:val="22"/>
          <w:szCs w:val="22"/>
          <w:rPrChange w:id="622" w:author="david lo" w:date="2020-12-12T14:20:00Z">
            <w:rPr/>
          </w:rPrChange>
        </w:rPr>
        <w:br w:type="textWrapping" w:clear="all"/>
      </w:r>
      <w:r w:rsidRPr="006B1D52">
        <w:rPr>
          <w:rFonts w:asciiTheme="majorHAnsi" w:eastAsiaTheme="majorHAnsi" w:hAnsiTheme="majorHAnsi"/>
          <w:b/>
          <w:sz w:val="22"/>
          <w:szCs w:val="22"/>
          <w:rPrChange w:id="623" w:author="david lo" w:date="2020-12-12T14:20:00Z">
            <w:rPr>
              <w:b/>
            </w:rPr>
          </w:rPrChange>
        </w:rPr>
        <w:t>Future Improvements</w:t>
      </w:r>
    </w:p>
    <w:p w14:paraId="231A06D9" w14:textId="77777777" w:rsidR="00F82944" w:rsidRPr="006B1D52" w:rsidRDefault="008D10BD">
      <w:pPr>
        <w:rPr>
          <w:rFonts w:asciiTheme="majorHAnsi" w:eastAsiaTheme="majorHAnsi" w:hAnsiTheme="majorHAnsi"/>
          <w:sz w:val="22"/>
          <w:szCs w:val="22"/>
          <w:rPrChange w:id="624" w:author="david lo" w:date="2020-12-12T14:20:00Z">
            <w:rPr/>
          </w:rPrChange>
        </w:rPr>
      </w:pPr>
      <w:r w:rsidRPr="006B1D52">
        <w:rPr>
          <w:rFonts w:asciiTheme="majorHAnsi" w:eastAsiaTheme="majorHAnsi" w:hAnsiTheme="majorHAnsi"/>
          <w:sz w:val="22"/>
          <w:szCs w:val="22"/>
          <w:rPrChange w:id="625" w:author="david lo" w:date="2020-12-12T14:20:00Z">
            <w:rPr/>
          </w:rPrChange>
        </w:rPr>
        <w:t xml:space="preserve">The XGBoost is a powerful learning tool capable of learning small to medium structured/tabular data. However, XGBoost does require considerable efforts in tuning the hyper-parameters as detailed in this report above. Choosing the suitable hyper-parameters may have significant impact to the overall model configuration and hence the final rmse. We suggest that future efforts should be spent on studying the configuration of XGBoost hyper-parameters and the optimisation of the model. </w:t>
      </w:r>
    </w:p>
    <w:p w14:paraId="38858421" w14:textId="77777777" w:rsidR="00F82944" w:rsidRPr="006B1D52" w:rsidRDefault="008D10BD">
      <w:pPr>
        <w:rPr>
          <w:rFonts w:asciiTheme="majorHAnsi" w:eastAsiaTheme="majorHAnsi" w:hAnsiTheme="majorHAnsi"/>
          <w:sz w:val="22"/>
          <w:szCs w:val="22"/>
          <w:rPrChange w:id="626" w:author="david lo" w:date="2020-12-12T14:20:00Z">
            <w:rPr/>
          </w:rPrChange>
        </w:rPr>
      </w:pPr>
      <w:r w:rsidRPr="006B1D52">
        <w:rPr>
          <w:rFonts w:asciiTheme="majorHAnsi" w:eastAsiaTheme="majorHAnsi" w:hAnsiTheme="majorHAnsi"/>
          <w:sz w:val="22"/>
          <w:szCs w:val="22"/>
          <w:rPrChange w:id="627" w:author="david lo" w:date="2020-12-12T14:20:00Z">
            <w:rPr/>
          </w:rPrChange>
        </w:rPr>
        <w:t xml:space="preserve">Due to our limitation in obtaining data, which is usually not free in the financial market, we obtained free but limited data from AAStocks.com, as this project is not meant to provide sophisticated results for making a living in investing IPO stocks. It is suggestable for future works to include more data, such as financial figures of the IPO stocks, common financial metrics (e.g. P/E ratio, free cash flow and liquidity ratios), etc. </w:t>
      </w:r>
    </w:p>
    <w:p w14:paraId="752AC2E5" w14:textId="77777777" w:rsidR="00F82944" w:rsidRPr="006B1D52" w:rsidRDefault="008D10BD">
      <w:pPr>
        <w:rPr>
          <w:rFonts w:asciiTheme="majorHAnsi" w:eastAsiaTheme="majorHAnsi" w:hAnsiTheme="majorHAnsi"/>
          <w:b/>
          <w:sz w:val="22"/>
          <w:szCs w:val="22"/>
          <w:rPrChange w:id="628" w:author="david lo" w:date="2020-12-12T14:20:00Z">
            <w:rPr>
              <w:b/>
            </w:rPr>
          </w:rPrChange>
        </w:rPr>
      </w:pPr>
      <w:r w:rsidRPr="006B1D52">
        <w:rPr>
          <w:rFonts w:asciiTheme="majorHAnsi" w:eastAsiaTheme="majorHAnsi" w:hAnsiTheme="majorHAnsi"/>
          <w:b/>
          <w:sz w:val="22"/>
          <w:szCs w:val="22"/>
          <w:rPrChange w:id="629" w:author="david lo" w:date="2020-12-12T14:20:00Z">
            <w:rPr>
              <w:b/>
            </w:rPr>
          </w:rPrChange>
        </w:rPr>
        <w:t>Conclusion</w:t>
      </w:r>
    </w:p>
    <w:p w14:paraId="0483D464" w14:textId="479FCA33" w:rsidR="00F82944" w:rsidDel="00AC730A" w:rsidRDefault="004D23E2">
      <w:pPr>
        <w:rPr>
          <w:del w:id="630" w:author="19451415@link.hkbu.edu.hk" w:date="2020-12-12T15:13:00Z"/>
          <w:rFonts w:asciiTheme="majorHAnsi" w:eastAsia="新細明體" w:hAnsiTheme="majorHAnsi"/>
          <w:bCs/>
          <w:sz w:val="22"/>
          <w:szCs w:val="22"/>
        </w:rPr>
      </w:pPr>
      <w:ins w:id="631" w:author="19451415@link.hkbu.edu.hk" w:date="2020-12-12T15:13:00Z">
        <w:r>
          <w:rPr>
            <w:rFonts w:asciiTheme="majorHAnsi" w:eastAsia="新細明體" w:hAnsiTheme="majorHAnsi"/>
            <w:bCs/>
            <w:sz w:val="22"/>
            <w:szCs w:val="22"/>
          </w:rPr>
          <w:t xml:space="preserve">In this project, we successfully implemented </w:t>
        </w:r>
        <w:r w:rsidR="007C1B49">
          <w:rPr>
            <w:rFonts w:asciiTheme="majorHAnsi" w:eastAsia="新細明體" w:hAnsiTheme="majorHAnsi"/>
            <w:bCs/>
            <w:sz w:val="22"/>
            <w:szCs w:val="22"/>
          </w:rPr>
          <w:t xml:space="preserve">today’s most successful machine learning algorithm, the </w:t>
        </w:r>
        <w:proofErr w:type="spellStart"/>
        <w:r w:rsidR="007C1B49">
          <w:rPr>
            <w:rFonts w:asciiTheme="majorHAnsi" w:eastAsia="新細明體" w:hAnsiTheme="majorHAnsi"/>
            <w:bCs/>
            <w:sz w:val="22"/>
            <w:szCs w:val="22"/>
          </w:rPr>
          <w:t>XGB</w:t>
        </w:r>
      </w:ins>
      <w:ins w:id="632" w:author="19451415@link.hkbu.edu.hk" w:date="2020-12-12T15:14:00Z">
        <w:r w:rsidR="007C1B49">
          <w:rPr>
            <w:rFonts w:asciiTheme="majorHAnsi" w:eastAsia="新細明體" w:hAnsiTheme="majorHAnsi"/>
            <w:bCs/>
            <w:sz w:val="22"/>
            <w:szCs w:val="22"/>
          </w:rPr>
          <w:t>o</w:t>
        </w:r>
        <w:r w:rsidR="00CC1201">
          <w:rPr>
            <w:rFonts w:asciiTheme="majorHAnsi" w:eastAsia="新細明體" w:hAnsiTheme="majorHAnsi"/>
            <w:bCs/>
            <w:sz w:val="22"/>
            <w:szCs w:val="22"/>
          </w:rPr>
          <w:t>ost</w:t>
        </w:r>
        <w:proofErr w:type="spellEnd"/>
        <w:r w:rsidR="00CC1201">
          <w:rPr>
            <w:rFonts w:asciiTheme="majorHAnsi" w:eastAsia="新細明體" w:hAnsiTheme="majorHAnsi"/>
            <w:bCs/>
            <w:sz w:val="22"/>
            <w:szCs w:val="22"/>
          </w:rPr>
          <w:t xml:space="preserve"> model. We have demonstrated it with predicting the first day return of IPO stocks</w:t>
        </w:r>
        <w:r w:rsidR="00A00706">
          <w:rPr>
            <w:rFonts w:asciiTheme="majorHAnsi" w:eastAsia="新細明體" w:hAnsiTheme="majorHAnsi"/>
            <w:bCs/>
            <w:sz w:val="22"/>
            <w:szCs w:val="22"/>
          </w:rPr>
          <w:t xml:space="preserve"> in Hong Kong. </w:t>
        </w:r>
      </w:ins>
      <w:ins w:id="633" w:author="19451415@link.hkbu.edu.hk" w:date="2020-12-12T15:15:00Z">
        <w:r w:rsidR="00A00706">
          <w:rPr>
            <w:rFonts w:asciiTheme="majorHAnsi" w:eastAsia="新細明體" w:hAnsiTheme="majorHAnsi"/>
            <w:bCs/>
            <w:sz w:val="22"/>
            <w:szCs w:val="22"/>
          </w:rPr>
          <w:t xml:space="preserve">An up-to-date dataset </w:t>
        </w:r>
      </w:ins>
      <w:ins w:id="634" w:author="19451415@link.hkbu.edu.hk" w:date="2020-12-12T15:16:00Z">
        <w:r w:rsidR="00A00706">
          <w:rPr>
            <w:rFonts w:asciiTheme="majorHAnsi" w:eastAsia="新細明體" w:hAnsiTheme="majorHAnsi"/>
            <w:bCs/>
            <w:sz w:val="22"/>
            <w:szCs w:val="22"/>
          </w:rPr>
          <w:t xml:space="preserve">containing 416 records and 9 attributes </w:t>
        </w:r>
      </w:ins>
      <w:ins w:id="635" w:author="19451415@link.hkbu.edu.hk" w:date="2020-12-12T15:15:00Z">
        <w:r w:rsidR="00A00706">
          <w:rPr>
            <w:rFonts w:asciiTheme="majorHAnsi" w:eastAsia="新細明體" w:hAnsiTheme="majorHAnsi"/>
            <w:bCs/>
            <w:sz w:val="22"/>
            <w:szCs w:val="22"/>
          </w:rPr>
          <w:lastRenderedPageBreak/>
          <w:t xml:space="preserve">has been obtained from AAStocks.com for our demonstration using </w:t>
        </w:r>
        <w:proofErr w:type="spellStart"/>
        <w:r w:rsidR="00A00706">
          <w:rPr>
            <w:rFonts w:asciiTheme="majorHAnsi" w:eastAsia="新細明體" w:hAnsiTheme="majorHAnsi"/>
            <w:bCs/>
            <w:sz w:val="22"/>
            <w:szCs w:val="22"/>
          </w:rPr>
          <w:t>XGBoost</w:t>
        </w:r>
        <w:proofErr w:type="spellEnd"/>
        <w:r w:rsidR="00A00706">
          <w:rPr>
            <w:rFonts w:asciiTheme="majorHAnsi" w:eastAsia="新細明體" w:hAnsiTheme="majorHAnsi"/>
            <w:bCs/>
            <w:sz w:val="22"/>
            <w:szCs w:val="22"/>
          </w:rPr>
          <w:t xml:space="preserve"> algorithm. Root-mea</w:t>
        </w:r>
      </w:ins>
      <w:ins w:id="636" w:author="19451415@link.hkbu.edu.hk" w:date="2020-12-12T15:16:00Z">
        <w:r w:rsidR="00A00706">
          <w:rPr>
            <w:rFonts w:asciiTheme="majorHAnsi" w:eastAsia="新細明體" w:hAnsiTheme="majorHAnsi"/>
            <w:bCs/>
            <w:sz w:val="22"/>
            <w:szCs w:val="22"/>
          </w:rPr>
          <w:t xml:space="preserve">n-squared-error of our learning model was approximately  0.4694, which suggests that </w:t>
        </w:r>
        <w:proofErr w:type="spellStart"/>
        <w:r w:rsidR="00A00706">
          <w:rPr>
            <w:rFonts w:asciiTheme="majorHAnsi" w:eastAsia="新細明體" w:hAnsiTheme="majorHAnsi"/>
            <w:bCs/>
            <w:sz w:val="22"/>
            <w:szCs w:val="22"/>
          </w:rPr>
          <w:t>XGBoost</w:t>
        </w:r>
        <w:proofErr w:type="spellEnd"/>
        <w:r w:rsidR="00A00706">
          <w:rPr>
            <w:rFonts w:asciiTheme="majorHAnsi" w:eastAsia="新細明體" w:hAnsiTheme="majorHAnsi"/>
            <w:bCs/>
            <w:sz w:val="22"/>
            <w:szCs w:val="22"/>
          </w:rPr>
          <w:t xml:space="preserve"> is a </w:t>
        </w:r>
      </w:ins>
      <w:ins w:id="637" w:author="19451415@link.hkbu.edu.hk" w:date="2020-12-12T15:17:00Z">
        <w:r w:rsidR="00A00706">
          <w:rPr>
            <w:rFonts w:asciiTheme="majorHAnsi" w:eastAsia="新細明體" w:hAnsiTheme="majorHAnsi"/>
            <w:bCs/>
            <w:sz w:val="22"/>
            <w:szCs w:val="22"/>
          </w:rPr>
          <w:t xml:space="preserve">better prediction model than AdaBoost, which trained the same dataset and obtained an RMSE of 0.4837. We are of the view that </w:t>
        </w:r>
      </w:ins>
      <w:ins w:id="638" w:author="19451415@link.hkbu.edu.hk" w:date="2020-12-12T15:20:00Z">
        <w:r w:rsidR="00AC730A">
          <w:rPr>
            <w:rFonts w:asciiTheme="majorHAnsi" w:eastAsia="新細明體" w:hAnsiTheme="majorHAnsi"/>
            <w:bCs/>
            <w:sz w:val="22"/>
            <w:szCs w:val="22"/>
          </w:rPr>
          <w:t>if we can successfully identify more relevant data attributes, the difference of performance may be more signif</w:t>
        </w:r>
      </w:ins>
      <w:ins w:id="639" w:author="19451415@link.hkbu.edu.hk" w:date="2020-12-12T15:21:00Z">
        <w:r w:rsidR="00AC730A">
          <w:rPr>
            <w:rFonts w:asciiTheme="majorHAnsi" w:eastAsia="新細明體" w:hAnsiTheme="majorHAnsi"/>
            <w:bCs/>
            <w:sz w:val="22"/>
            <w:szCs w:val="22"/>
          </w:rPr>
          <w:t xml:space="preserve">icant. </w:t>
        </w:r>
      </w:ins>
    </w:p>
    <w:p w14:paraId="581CD0B5" w14:textId="7CBA8E68" w:rsidR="00AC730A" w:rsidRPr="004D23E2" w:rsidRDefault="00AC730A">
      <w:pPr>
        <w:rPr>
          <w:ins w:id="640" w:author="19451415@link.hkbu.edu.hk" w:date="2020-12-12T15:21:00Z"/>
          <w:rFonts w:asciiTheme="majorHAnsi" w:eastAsia="新細明體" w:hAnsiTheme="majorHAnsi" w:hint="eastAsia"/>
          <w:bCs/>
          <w:sz w:val="22"/>
          <w:szCs w:val="22"/>
          <w:rPrChange w:id="641" w:author="19451415@link.hkbu.edu.hk" w:date="2020-12-12T15:13:00Z">
            <w:rPr>
              <w:ins w:id="642" w:author="19451415@link.hkbu.edu.hk" w:date="2020-12-12T15:21:00Z"/>
              <w:b/>
            </w:rPr>
          </w:rPrChange>
        </w:rPr>
      </w:pPr>
      <w:ins w:id="643" w:author="19451415@link.hkbu.edu.hk" w:date="2020-12-12T15:21:00Z">
        <w:r>
          <w:rPr>
            <w:rFonts w:asciiTheme="majorHAnsi" w:eastAsia="新細明體" w:hAnsiTheme="majorHAnsi"/>
            <w:bCs/>
            <w:sz w:val="22"/>
            <w:szCs w:val="22"/>
          </w:rPr>
          <w:t xml:space="preserve">Our </w:t>
        </w:r>
        <w:proofErr w:type="spellStart"/>
        <w:r>
          <w:rPr>
            <w:rFonts w:asciiTheme="majorHAnsi" w:eastAsia="新細明體" w:hAnsiTheme="majorHAnsi"/>
            <w:bCs/>
            <w:sz w:val="22"/>
            <w:szCs w:val="22"/>
          </w:rPr>
          <w:t>XGBoost</w:t>
        </w:r>
        <w:proofErr w:type="spellEnd"/>
        <w:r>
          <w:rPr>
            <w:rFonts w:asciiTheme="majorHAnsi" w:eastAsia="新細明體" w:hAnsiTheme="majorHAnsi"/>
            <w:bCs/>
            <w:sz w:val="22"/>
            <w:szCs w:val="22"/>
          </w:rPr>
          <w:t xml:space="preserve"> model has also trained a large and more sophisticated dataset obtained in the </w:t>
        </w:r>
        <w:proofErr w:type="spellStart"/>
        <w:r>
          <w:rPr>
            <w:rFonts w:asciiTheme="majorHAnsi" w:eastAsia="新細明體" w:hAnsiTheme="majorHAnsi"/>
            <w:bCs/>
            <w:sz w:val="22"/>
            <w:szCs w:val="22"/>
          </w:rPr>
          <w:t>Crownpky</w:t>
        </w:r>
        <w:proofErr w:type="spellEnd"/>
        <w:r>
          <w:rPr>
            <w:rFonts w:asciiTheme="majorHAnsi" w:eastAsia="新細明體" w:hAnsiTheme="majorHAnsi"/>
            <w:bCs/>
            <w:sz w:val="22"/>
            <w:szCs w:val="22"/>
          </w:rPr>
          <w:t xml:space="preserve"> Repo, which has </w:t>
        </w:r>
      </w:ins>
      <w:ins w:id="644" w:author="19451415@link.hkbu.edu.hk" w:date="2020-12-12T15:22:00Z">
        <w:r>
          <w:rPr>
            <w:rFonts w:asciiTheme="majorHAnsi" w:eastAsia="新細明體" w:hAnsiTheme="majorHAnsi"/>
            <w:sz w:val="22"/>
            <w:szCs w:val="22"/>
          </w:rPr>
          <w:t>534 attributes and 278 tuples</w:t>
        </w:r>
        <w:r>
          <w:rPr>
            <w:rFonts w:asciiTheme="majorHAnsi" w:eastAsia="新細明體" w:hAnsiTheme="majorHAnsi"/>
            <w:sz w:val="22"/>
            <w:szCs w:val="22"/>
          </w:rPr>
          <w:t xml:space="preserve">. The RMSE obtained from this dataset was significantly better, at 0.2902. </w:t>
        </w:r>
      </w:ins>
      <w:bookmarkStart w:id="645" w:name="_GoBack"/>
      <w:bookmarkEnd w:id="645"/>
    </w:p>
    <w:p w14:paraId="5077A3EB" w14:textId="362FB5C9" w:rsidR="00F82944" w:rsidRPr="004D23E2" w:rsidRDefault="00F82944">
      <w:pPr>
        <w:rPr>
          <w:rFonts w:asciiTheme="majorHAnsi" w:eastAsia="新細明體" w:hAnsiTheme="majorHAnsi" w:hint="eastAsia"/>
          <w:b/>
          <w:sz w:val="22"/>
          <w:szCs w:val="22"/>
          <w:rPrChange w:id="646" w:author="19451415@link.hkbu.edu.hk" w:date="2020-12-12T15:12:00Z">
            <w:rPr>
              <w:b/>
            </w:rPr>
          </w:rPrChange>
        </w:rPr>
      </w:pPr>
    </w:p>
    <w:p w14:paraId="18D852ED" w14:textId="77777777" w:rsidR="00F82944" w:rsidRPr="006B1D52" w:rsidRDefault="008D10BD">
      <w:pPr>
        <w:rPr>
          <w:rFonts w:asciiTheme="majorHAnsi" w:eastAsiaTheme="majorHAnsi" w:hAnsiTheme="majorHAnsi"/>
          <w:b/>
          <w:sz w:val="22"/>
          <w:szCs w:val="22"/>
          <w:rPrChange w:id="647" w:author="david lo" w:date="2020-12-12T14:20:00Z">
            <w:rPr>
              <w:b/>
            </w:rPr>
          </w:rPrChange>
        </w:rPr>
      </w:pPr>
      <w:r w:rsidRPr="006B1D52">
        <w:rPr>
          <w:rFonts w:asciiTheme="majorHAnsi" w:eastAsiaTheme="majorHAnsi" w:hAnsiTheme="majorHAnsi"/>
          <w:b/>
          <w:sz w:val="22"/>
          <w:szCs w:val="22"/>
          <w:rPrChange w:id="648" w:author="david lo" w:date="2020-12-12T14:20:00Z">
            <w:rPr>
              <w:b/>
            </w:rPr>
          </w:rPrChange>
        </w:rPr>
        <w:t>Code Resources</w:t>
      </w:r>
    </w:p>
    <w:p w14:paraId="3DF21ECC" w14:textId="77777777" w:rsidR="00F82944" w:rsidRDefault="00F82944">
      <w:pPr>
        <w:rPr>
          <w:b/>
        </w:rPr>
      </w:pPr>
    </w:p>
    <w:p w14:paraId="0C9443A4" w14:textId="77777777" w:rsidR="00F82944" w:rsidRDefault="00F82944">
      <w:pPr>
        <w:rPr>
          <w:b/>
        </w:rPr>
      </w:pPr>
    </w:p>
    <w:p w14:paraId="2EF3A1A7" w14:textId="77777777" w:rsidR="00F82944" w:rsidRDefault="00F82944">
      <w:pPr>
        <w:rPr>
          <w:b/>
        </w:rPr>
      </w:pPr>
    </w:p>
    <w:p w14:paraId="538D4A8D" w14:textId="77777777" w:rsidR="00F82944" w:rsidRPr="00390784" w:rsidRDefault="008D10BD">
      <w:pPr>
        <w:rPr>
          <w:rFonts w:asciiTheme="majorHAnsi" w:eastAsiaTheme="majorHAnsi" w:hAnsiTheme="majorHAnsi"/>
          <w:b/>
          <w:sz w:val="22"/>
          <w:szCs w:val="22"/>
          <w:rPrChange w:id="649" w:author="19451415@link.hkbu.edu.hk" w:date="2020-12-12T15:11:00Z">
            <w:rPr>
              <w:b/>
            </w:rPr>
          </w:rPrChange>
        </w:rPr>
      </w:pPr>
      <w:r w:rsidRPr="00390784">
        <w:rPr>
          <w:rFonts w:asciiTheme="majorHAnsi" w:eastAsiaTheme="majorHAnsi" w:hAnsiTheme="majorHAnsi"/>
          <w:b/>
          <w:sz w:val="22"/>
          <w:szCs w:val="22"/>
          <w:rPrChange w:id="650" w:author="19451415@link.hkbu.edu.hk" w:date="2020-12-12T15:11:00Z">
            <w:rPr>
              <w:b/>
            </w:rPr>
          </w:rPrChange>
        </w:rPr>
        <w:t>References</w:t>
      </w:r>
    </w:p>
    <w:p w14:paraId="6E71D69E" w14:textId="77777777" w:rsidR="00F82944" w:rsidRDefault="00F82944">
      <w:pPr>
        <w:rPr>
          <w:b/>
        </w:rPr>
      </w:pPr>
    </w:p>
    <w:p w14:paraId="20434B9C" w14:textId="77777777" w:rsidR="00F82944" w:rsidRDefault="008D10BD">
      <w:pPr>
        <w:pStyle w:val="a4"/>
        <w:numPr>
          <w:ilvl w:val="0"/>
          <w:numId w:val="1"/>
        </w:numPr>
      </w:pPr>
      <w:r>
        <w:t>T. Chen and C Guestrin. XGBoost: A Scalable Tree Boosting System. In Proceedings of the 22</w:t>
      </w:r>
      <w:r>
        <w:rPr>
          <w:vertAlign w:val="superscript"/>
        </w:rPr>
        <w:t>nd</w:t>
      </w:r>
      <w:r>
        <w:t xml:space="preserve"> ACM SIGKDD International Conference on Knowledge Discovery and Data Mining. August 2016. Pages 785-794.</w:t>
      </w:r>
    </w:p>
    <w:p w14:paraId="50B85BD7" w14:textId="77777777" w:rsidR="00F82944" w:rsidRDefault="00F82944">
      <w:pPr>
        <w:pStyle w:val="a4"/>
      </w:pPr>
    </w:p>
    <w:p w14:paraId="4BA81B79" w14:textId="77777777" w:rsidR="00F82944" w:rsidRDefault="008D10BD">
      <w:pPr>
        <w:pStyle w:val="a4"/>
        <w:numPr>
          <w:ilvl w:val="0"/>
          <w:numId w:val="1"/>
        </w:numPr>
      </w:pPr>
      <w:r>
        <w:t>Luque, C., Quinlana, D., &amp; Isasi, P. (2012). Predicting IPO underpricing with genetic algorithms. International Journal of Artificial Intelligence, 8(S12), 133-146.</w:t>
      </w:r>
    </w:p>
    <w:p w14:paraId="0B32DF08" w14:textId="77777777" w:rsidR="00F82944" w:rsidRDefault="00F82944">
      <w:pPr>
        <w:pStyle w:val="a4"/>
      </w:pPr>
    </w:p>
    <w:p w14:paraId="39A2E2DD" w14:textId="77777777" w:rsidR="00F82944" w:rsidRDefault="008D10BD">
      <w:pPr>
        <w:pStyle w:val="a4"/>
        <w:numPr>
          <w:ilvl w:val="0"/>
          <w:numId w:val="1"/>
        </w:numPr>
      </w:pPr>
      <w:r>
        <w:t>Quintana, D., Sacz, Y., &amp; Isasi, P. (2017). Random forest prediction of IPO underpricing. Applied Sciences, 6(7).</w:t>
      </w:r>
    </w:p>
    <w:p w14:paraId="38E61187" w14:textId="77777777" w:rsidR="00F82944" w:rsidRDefault="00F82944">
      <w:pPr>
        <w:pStyle w:val="a4"/>
      </w:pPr>
    </w:p>
    <w:p w14:paraId="6D3B2854" w14:textId="77777777" w:rsidR="00F82944" w:rsidRDefault="008D10BD">
      <w:pPr>
        <w:pStyle w:val="a4"/>
        <w:numPr>
          <w:ilvl w:val="0"/>
          <w:numId w:val="1"/>
        </w:numPr>
      </w:pPr>
      <w:r>
        <w:t xml:space="preserve">B. Baba, G. Sevil. (2020). Predicting IPO initial returns using random forest. Borsa Istanbul Review 20-1(2020) 13-23. </w:t>
      </w:r>
    </w:p>
    <w:p w14:paraId="118718E0" w14:textId="77777777" w:rsidR="00F82944" w:rsidRDefault="00F82944">
      <w:pPr>
        <w:pStyle w:val="a4"/>
      </w:pPr>
    </w:p>
    <w:p w14:paraId="06D214AF" w14:textId="77777777" w:rsidR="00F82944" w:rsidRDefault="008D10BD">
      <w:pPr>
        <w:pStyle w:val="a4"/>
        <w:numPr>
          <w:ilvl w:val="0"/>
          <w:numId w:val="1"/>
        </w:numPr>
      </w:pPr>
      <w:r>
        <w:t>S. Russell, P. Norvig. (2009). Artificial Intelligence: A Modern Approach. Prentice Hall Press. 3</w:t>
      </w:r>
      <w:r>
        <w:rPr>
          <w:vertAlign w:val="superscript"/>
        </w:rPr>
        <w:t>rd</w:t>
      </w:r>
      <w:r>
        <w:t xml:space="preserve"> Edition. </w:t>
      </w:r>
    </w:p>
    <w:p w14:paraId="44701FBE" w14:textId="77777777" w:rsidR="00F82944" w:rsidRDefault="00F82944">
      <w:pPr>
        <w:pStyle w:val="a4"/>
      </w:pPr>
    </w:p>
    <w:p w14:paraId="1C7E8F45" w14:textId="54371B6B" w:rsidR="00F82944" w:rsidRDefault="008D10BD">
      <w:pPr>
        <w:pStyle w:val="a4"/>
        <w:numPr>
          <w:ilvl w:val="0"/>
          <w:numId w:val="1"/>
        </w:numPr>
      </w:pPr>
      <w:del w:id="651" w:author="19451415@link.hkbu.edu.hk" w:date="2020-12-12T15:14:00Z">
        <w:r w:rsidDel="00A00706">
          <w:delText>[</w:delText>
        </w:r>
      </w:del>
      <w:r>
        <w:t xml:space="preserve">Documentations of </w:t>
      </w:r>
      <w:proofErr w:type="spellStart"/>
      <w:r>
        <w:t>XGBoost</w:t>
      </w:r>
      <w:proofErr w:type="spellEnd"/>
      <w:r>
        <w:t xml:space="preserve"> (xgboost.readthedocs.io/</w:t>
      </w:r>
      <w:del w:id="652" w:author="19451415@link.hkbu.edu.hk" w:date="2020-12-12T15:14:00Z">
        <w:r w:rsidDel="00A00706">
          <w:delText>)</w:delText>
        </w:r>
      </w:del>
    </w:p>
    <w:p w14:paraId="3E4B1C57" w14:textId="77777777" w:rsidR="00F82944" w:rsidRDefault="00F82944"/>
    <w:p w14:paraId="628AFA03" w14:textId="77777777" w:rsidR="00F82944" w:rsidRDefault="00AC730A">
      <w:pPr>
        <w:pStyle w:val="a4"/>
        <w:numPr>
          <w:ilvl w:val="0"/>
          <w:numId w:val="1"/>
        </w:numPr>
      </w:pPr>
      <w:hyperlink r:id="rId44" w:history="1">
        <w:r w:rsidR="008D10BD">
          <w:t>www.datacamp.com/community/tutorials/xgboost-in-pyth</w:t>
        </w:r>
      </w:hyperlink>
      <w:r w:rsidR="008D10BD">
        <w:t>on</w:t>
      </w:r>
    </w:p>
    <w:p w14:paraId="08A63F14" w14:textId="77777777" w:rsidR="00F82944" w:rsidRDefault="00F82944"/>
    <w:p w14:paraId="6CCE8AA6" w14:textId="77777777" w:rsidR="00F82944" w:rsidRDefault="008D10BD">
      <w:pPr>
        <w:pStyle w:val="a4"/>
        <w:numPr>
          <w:ilvl w:val="0"/>
          <w:numId w:val="1"/>
        </w:numPr>
      </w:pPr>
      <w:r>
        <w:t>www.geeksforgeeks.org/xgboost-for-regression</w:t>
      </w:r>
    </w:p>
    <w:p w14:paraId="4AA9FED6" w14:textId="77777777" w:rsidR="00F82944" w:rsidRDefault="00F82944"/>
    <w:p w14:paraId="76A22D62" w14:textId="77777777" w:rsidR="00F82944" w:rsidRDefault="00F82944"/>
    <w:p w14:paraId="46B3FA0B" w14:textId="6123C0FE" w:rsidR="00F82944" w:rsidDel="00A00706" w:rsidRDefault="00F82944">
      <w:pPr>
        <w:pStyle w:val="Web"/>
        <w:spacing w:after="160"/>
        <w:jc w:val="both"/>
        <w:rPr>
          <w:del w:id="653" w:author="19451415@link.hkbu.edu.hk" w:date="2020-12-12T15:15:00Z"/>
          <w:rFonts w:eastAsia="SimSun" w:hAnsi="Calibri" w:cs="Calibri"/>
          <w:sz w:val="22"/>
          <w:szCs w:val="22"/>
        </w:rPr>
      </w:pPr>
    </w:p>
    <w:p w14:paraId="018C5224" w14:textId="33AFCA68" w:rsidR="00F82944" w:rsidDel="00A00706" w:rsidRDefault="00F82944">
      <w:pPr>
        <w:pStyle w:val="Web"/>
        <w:spacing w:after="160"/>
        <w:jc w:val="both"/>
        <w:rPr>
          <w:del w:id="654" w:author="19451415@link.hkbu.edu.hk" w:date="2020-12-12T15:15:00Z"/>
          <w:rFonts w:hAnsi="Calibri" w:cs="Calibri"/>
          <w:sz w:val="22"/>
          <w:szCs w:val="22"/>
        </w:rPr>
      </w:pPr>
    </w:p>
    <w:p w14:paraId="7F37CFE5" w14:textId="79F4D477" w:rsidR="00F82944" w:rsidDel="00A00706" w:rsidRDefault="00F82944">
      <w:pPr>
        <w:pStyle w:val="Web"/>
        <w:spacing w:after="160"/>
        <w:jc w:val="both"/>
        <w:rPr>
          <w:del w:id="655" w:author="19451415@link.hkbu.edu.hk" w:date="2020-12-12T15:15:00Z"/>
          <w:rFonts w:hAnsi="Calibri" w:cs="Calibri"/>
          <w:sz w:val="22"/>
          <w:szCs w:val="22"/>
        </w:rPr>
      </w:pPr>
    </w:p>
    <w:p w14:paraId="1B2F7377" w14:textId="4087CD85" w:rsidR="00F82944" w:rsidDel="00A00706" w:rsidRDefault="00F82944">
      <w:pPr>
        <w:pStyle w:val="Web"/>
        <w:spacing w:after="160"/>
        <w:jc w:val="both"/>
        <w:rPr>
          <w:del w:id="656" w:author="19451415@link.hkbu.edu.hk" w:date="2020-12-12T15:15:00Z"/>
          <w:rFonts w:hAnsi="Calibri" w:cs="Calibri"/>
          <w:sz w:val="22"/>
          <w:szCs w:val="22"/>
        </w:rPr>
      </w:pPr>
    </w:p>
    <w:p w14:paraId="066D5135" w14:textId="34E43D8F" w:rsidR="00F82944" w:rsidDel="00A00706" w:rsidRDefault="00F82944">
      <w:pPr>
        <w:pStyle w:val="Web"/>
        <w:spacing w:after="160"/>
        <w:jc w:val="both"/>
        <w:rPr>
          <w:del w:id="657" w:author="19451415@link.hkbu.edu.hk" w:date="2020-12-12T15:15:00Z"/>
          <w:rFonts w:hAnsi="Calibri" w:cs="Calibri"/>
          <w:sz w:val="22"/>
          <w:szCs w:val="22"/>
        </w:rPr>
      </w:pPr>
    </w:p>
    <w:p w14:paraId="2AD121D7" w14:textId="331A7369" w:rsidR="00F82944" w:rsidDel="00A00706" w:rsidRDefault="00F82944">
      <w:pPr>
        <w:pStyle w:val="Web"/>
        <w:spacing w:after="160"/>
        <w:jc w:val="both"/>
        <w:rPr>
          <w:del w:id="658" w:author="19451415@link.hkbu.edu.hk" w:date="2020-12-12T15:15:00Z"/>
          <w:rFonts w:hAnsi="Calibri" w:cs="Calibri"/>
          <w:sz w:val="22"/>
          <w:szCs w:val="22"/>
        </w:rPr>
      </w:pPr>
    </w:p>
    <w:p w14:paraId="340C08CD" w14:textId="18CA6288" w:rsidR="00F82944" w:rsidDel="00A00706" w:rsidRDefault="00F82944">
      <w:pPr>
        <w:pStyle w:val="Web"/>
        <w:spacing w:after="160"/>
        <w:jc w:val="both"/>
        <w:rPr>
          <w:del w:id="659" w:author="19451415@link.hkbu.edu.hk" w:date="2020-12-12T15:15:00Z"/>
          <w:rFonts w:eastAsia="SimSun" w:hAnsi="Calibri" w:cs="Calibri"/>
          <w:sz w:val="22"/>
          <w:szCs w:val="22"/>
        </w:rPr>
      </w:pPr>
    </w:p>
    <w:p w14:paraId="4CBA7631" w14:textId="2732B7A7" w:rsidR="00F82944" w:rsidDel="00A00706" w:rsidRDefault="00F82944">
      <w:pPr>
        <w:pStyle w:val="Web"/>
        <w:spacing w:after="160"/>
        <w:jc w:val="both"/>
        <w:rPr>
          <w:del w:id="660" w:author="19451415@link.hkbu.edu.hk" w:date="2020-12-12T15:15:00Z"/>
          <w:rFonts w:eastAsia="SimSun" w:hAnsi="Calibri" w:cs="Calibri"/>
          <w:sz w:val="22"/>
          <w:szCs w:val="22"/>
        </w:rPr>
      </w:pPr>
    </w:p>
    <w:p w14:paraId="285507D9" w14:textId="5FBC36A4" w:rsidR="00F82944" w:rsidDel="00A00706" w:rsidRDefault="00F82944">
      <w:pPr>
        <w:pStyle w:val="Web"/>
        <w:spacing w:after="160"/>
        <w:jc w:val="both"/>
        <w:rPr>
          <w:del w:id="661" w:author="19451415@link.hkbu.edu.hk" w:date="2020-12-12T15:15:00Z"/>
          <w:rFonts w:eastAsia="SimSun" w:hAnsi="Calibri" w:cs="Calibri"/>
          <w:sz w:val="22"/>
          <w:szCs w:val="22"/>
        </w:rPr>
      </w:pPr>
    </w:p>
    <w:p w14:paraId="611AE5B3" w14:textId="77777777" w:rsidR="00F82944" w:rsidRDefault="00F82944">
      <w:pPr>
        <w:shd w:val="clear" w:color="auto" w:fill="FFFFFF"/>
        <w:spacing w:before="210" w:after="210"/>
        <w:jc w:val="center"/>
        <w:rPr>
          <w:rFonts w:ascii="Open Sans" w:eastAsia="Open Sans" w:hAnsi="Open Sans" w:cs="Open Sans"/>
          <w:caps/>
          <w:color w:val="333333"/>
          <w:sz w:val="16"/>
          <w:szCs w:val="16"/>
        </w:rPr>
      </w:pPr>
    </w:p>
    <w:p w14:paraId="5FEAE402" w14:textId="77777777" w:rsidR="00F82944" w:rsidRDefault="00F82944">
      <w:pPr>
        <w:pStyle w:val="Web"/>
        <w:spacing w:after="160"/>
        <w:jc w:val="both"/>
        <w:rPr>
          <w:rFonts w:eastAsia="SimSun" w:hAnsi="Calibri" w:cs="Calibri"/>
          <w:sz w:val="22"/>
          <w:szCs w:val="22"/>
        </w:rPr>
      </w:pPr>
    </w:p>
    <w:p w14:paraId="513A14B7" w14:textId="77777777" w:rsidR="00F82944" w:rsidRDefault="00F82944">
      <w:pPr>
        <w:rPr>
          <w:color w:val="000000"/>
          <w:sz w:val="20"/>
          <w:szCs w:val="20"/>
          <w:lang w:eastAsia="zh-CN"/>
        </w:rPr>
      </w:pPr>
    </w:p>
    <w:sectPr w:rsidR="00F82944">
      <w:pgSz w:w="11906" w:h="16838"/>
      <w:pgMar w:top="1440" w:right="1440" w:bottom="1440" w:left="1440" w:header="708" w:footer="708" w:gutter="0"/>
      <w:cols w:space="720"/>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Segoe UI"/>
    <w:charset w:val="00"/>
    <w:family w:val="auto"/>
    <w:pitch w:val="default"/>
    <w:sig w:usb0="E00002EF" w:usb1="4000205B" w:usb2="00000028" w:usb3="00000000" w:csb0="2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0000"/>
    <w:multiLevelType w:val="multilevel"/>
    <w:tmpl w:val="1F00241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9451415@link.hkbu.edu.hk">
    <w15:presenceInfo w15:providerId="None" w15:userId="19451415@link.hkbu.edu.hk"/>
  </w15:person>
  <w15:person w15:author="david lo">
    <w15:presenceInfo w15:providerId="Windows Live" w15:userId="22858f224e6b21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trackRevisions/>
  <w:defaultTabStop w:val="800"/>
  <w:displayHorizontalDrawingGridEvery w:val="0"/>
  <w:displayVerticalDrawingGridEvery w:val="2"/>
  <w:noPunctuationKerning/>
  <w:characterSpacingControl w:val="doNotCompress"/>
  <w:compat>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944"/>
    <w:rsid w:val="00146867"/>
    <w:rsid w:val="00390784"/>
    <w:rsid w:val="004D23E2"/>
    <w:rsid w:val="006B1D52"/>
    <w:rsid w:val="007C1B49"/>
    <w:rsid w:val="008D10BD"/>
    <w:rsid w:val="00A00706"/>
    <w:rsid w:val="00A34C6A"/>
    <w:rsid w:val="00AC730A"/>
    <w:rsid w:val="00C6723F"/>
    <w:rsid w:val="00CC1201"/>
    <w:rsid w:val="00E73A71"/>
    <w:rsid w:val="00ED02DE"/>
    <w:rsid w:val="00F82944"/>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14:docId w14:val="46D121A6"/>
  <w15:docId w15:val="{B2C6792F-9339-436F-AD17-1513818F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spacing w:after="160" w:line="259" w:lineRule="auto"/>
      <w:jc w:val="both"/>
    </w:pPr>
    <w:rPr>
      <w:rFonts w:ascii="Calibri" w:eastAsia="Segoe UI" w:hAnsi="Segoe UI" w:cs="Segoe U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18"/>
    <w:qFormat/>
    <w:rPr>
      <w:i/>
    </w:rPr>
  </w:style>
  <w:style w:type="paragraph" w:styleId="a4">
    <w:name w:val="List Paragraph"/>
    <w:basedOn w:val="a"/>
    <w:uiPriority w:val="26"/>
    <w:qFormat/>
    <w:pPr>
      <w:ind w:left="720"/>
      <w:contextualSpacing/>
    </w:pPr>
  </w:style>
  <w:style w:type="table" w:styleId="a5">
    <w:name w:val="Table Grid"/>
    <w:basedOn w:val="a1"/>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pPr>
      <w:spacing w:beforeAutospacing="1" w:after="0" w:afterAutospacing="1"/>
      <w:jc w:val="left"/>
    </w:pPr>
    <w:rPr>
      <w:rFonts w:cs="Times New Roman"/>
      <w:sz w:val="24"/>
      <w:szCs w:val="24"/>
      <w:lang w:eastAsia="zh-CN"/>
    </w:rPr>
  </w:style>
  <w:style w:type="character" w:styleId="a6">
    <w:name w:val="Hyperlink"/>
    <w:basedOn w:val="a0"/>
    <w:unhideWhenUsed/>
    <w:rPr>
      <w:color w:val="0563C1" w:themeColor="hyperlink"/>
      <w:u w:val="single"/>
    </w:rPr>
  </w:style>
  <w:style w:type="character" w:styleId="a7">
    <w:name w:val="annotation reference"/>
    <w:basedOn w:val="a0"/>
    <w:uiPriority w:val="99"/>
    <w:semiHidden/>
    <w:unhideWhenUsed/>
    <w:rsid w:val="00A34C6A"/>
    <w:rPr>
      <w:sz w:val="18"/>
      <w:szCs w:val="18"/>
    </w:rPr>
  </w:style>
  <w:style w:type="paragraph" w:styleId="a8">
    <w:name w:val="annotation text"/>
    <w:basedOn w:val="a"/>
    <w:link w:val="a9"/>
    <w:uiPriority w:val="99"/>
    <w:semiHidden/>
    <w:unhideWhenUsed/>
    <w:rsid w:val="00A34C6A"/>
    <w:pPr>
      <w:jc w:val="left"/>
    </w:pPr>
  </w:style>
  <w:style w:type="character" w:customStyle="1" w:styleId="a9">
    <w:name w:val="註解文字 字元"/>
    <w:basedOn w:val="a0"/>
    <w:link w:val="a8"/>
    <w:uiPriority w:val="99"/>
    <w:semiHidden/>
    <w:rsid w:val="00A34C6A"/>
    <w:rPr>
      <w:rFonts w:ascii="Calibri" w:eastAsia="Segoe UI" w:hAnsi="Segoe UI" w:cs="Segoe UI"/>
      <w:sz w:val="21"/>
      <w:szCs w:val="21"/>
    </w:rPr>
  </w:style>
  <w:style w:type="paragraph" w:styleId="aa">
    <w:name w:val="annotation subject"/>
    <w:basedOn w:val="a8"/>
    <w:next w:val="a8"/>
    <w:link w:val="ab"/>
    <w:uiPriority w:val="99"/>
    <w:semiHidden/>
    <w:unhideWhenUsed/>
    <w:rsid w:val="00A34C6A"/>
    <w:rPr>
      <w:b/>
      <w:bCs/>
    </w:rPr>
  </w:style>
  <w:style w:type="character" w:customStyle="1" w:styleId="ab">
    <w:name w:val="註解主旨 字元"/>
    <w:basedOn w:val="a9"/>
    <w:link w:val="aa"/>
    <w:uiPriority w:val="99"/>
    <w:semiHidden/>
    <w:rsid w:val="00A34C6A"/>
    <w:rPr>
      <w:rFonts w:ascii="Calibri" w:eastAsia="Segoe UI" w:hAnsi="Segoe UI" w:cs="Segoe UI"/>
      <w:b/>
      <w:bCs/>
      <w:sz w:val="21"/>
      <w:szCs w:val="21"/>
    </w:rPr>
  </w:style>
  <w:style w:type="paragraph" w:styleId="ac">
    <w:name w:val="Balloon Text"/>
    <w:basedOn w:val="a"/>
    <w:link w:val="ad"/>
    <w:uiPriority w:val="99"/>
    <w:semiHidden/>
    <w:unhideWhenUsed/>
    <w:rsid w:val="00A34C6A"/>
    <w:pPr>
      <w:spacing w:after="0" w:line="240" w:lineRule="auto"/>
    </w:pPr>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A34C6A"/>
    <w:rPr>
      <w:rFonts w:asciiTheme="majorHAnsi" w:eastAsiaTheme="majorEastAsia" w:hAnsiTheme="majorHAnsi" w:cstheme="majorBidi"/>
      <w:sz w:val="18"/>
      <w:szCs w:val="18"/>
    </w:rPr>
  </w:style>
  <w:style w:type="paragraph" w:styleId="ae">
    <w:name w:val="Revision"/>
    <w:hidden/>
    <w:uiPriority w:val="99"/>
    <w:semiHidden/>
    <w:rsid w:val="00A34C6A"/>
    <w:rPr>
      <w:rFonts w:ascii="Calibri" w:eastAsia="Segoe UI" w:hAnsi="Segoe UI" w:cs="Segoe UI"/>
      <w:sz w:val="21"/>
      <w:szCs w:val="21"/>
    </w:rPr>
  </w:style>
  <w:style w:type="character" w:styleId="af">
    <w:name w:val="Unresolved Mention"/>
    <w:basedOn w:val="a0"/>
    <w:uiPriority w:val="99"/>
    <w:semiHidden/>
    <w:unhideWhenUsed/>
    <w:rsid w:val="00A34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7.bin"/><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6.bin"/><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7.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hyperlink" Target="http://www.datacamp.com/community/tutorials/xgboost-in-pyth"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5.bin"/><Relationship Id="rId43" Type="http://schemas.openxmlformats.org/officeDocument/2006/relationships/image" Target="media/image22.png"/><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8.wmf"/><Relationship Id="rId46" Type="http://schemas.microsoft.com/office/2011/relationships/people" Target="people.xml"/><Relationship Id="rId20" Type="http://schemas.openxmlformats.org/officeDocument/2006/relationships/oleObject" Target="embeddings/oleObject8.bin"/><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14</Pages>
  <Words>3092</Words>
  <Characters>17707</Characters>
  <Application>Microsoft Office Word</Application>
  <DocSecurity>0</DocSecurity>
  <Lines>147</Lines>
  <Paragraphs>41</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20758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david lo</cp:lastModifiedBy>
  <cp:revision>9</cp:revision>
  <dcterms:created xsi:type="dcterms:W3CDTF">2020-12-12T05:51:00Z</dcterms:created>
  <dcterms:modified xsi:type="dcterms:W3CDTF">2020-12-12T07:22:00Z</dcterms:modified>
</cp:coreProperties>
</file>