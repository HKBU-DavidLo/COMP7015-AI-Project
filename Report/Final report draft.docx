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D6CDB" w14:textId="3BC72451" w:rsidR="00662516" w:rsidRPr="00D42EE2" w:rsidRDefault="00D42EE2" w:rsidP="00D42EE2">
      <w:pPr>
        <w:jc w:val="center"/>
        <w:rPr>
          <w:b/>
          <w:bCs/>
        </w:rPr>
      </w:pPr>
      <w:r w:rsidRPr="00D42EE2">
        <w:rPr>
          <w:b/>
          <w:bCs/>
        </w:rPr>
        <w:t xml:space="preserve">Predicting First Day of IPO Stock Return Using </w:t>
      </w:r>
      <w:proofErr w:type="spellStart"/>
      <w:r w:rsidRPr="00D42EE2">
        <w:rPr>
          <w:b/>
          <w:bCs/>
        </w:rPr>
        <w:t>XGBoost</w:t>
      </w:r>
      <w:proofErr w:type="spellEnd"/>
    </w:p>
    <w:p w14:paraId="13F3ACBB" w14:textId="06364B38" w:rsidR="00D42EE2" w:rsidRDefault="00D42EE2"/>
    <w:p w14:paraId="6BF0492E" w14:textId="74C2BEF6" w:rsidR="00D42EE2" w:rsidRPr="00D42EE2" w:rsidRDefault="00FA7415">
      <w:pPr>
        <w:rPr>
          <w:b/>
          <w:bCs/>
        </w:rPr>
      </w:pPr>
      <w:r>
        <w:rPr>
          <w:b/>
          <w:bCs/>
        </w:rPr>
        <w:t>Abstract</w:t>
      </w:r>
    </w:p>
    <w:p w14:paraId="4DCE3780" w14:textId="24DF4567" w:rsidR="00CE4D04" w:rsidRDefault="00FD2283" w:rsidP="005F3EC1">
      <w:pPr>
        <w:jc w:val="both"/>
        <w:pPrChange w:id="0" w:author="david lo" w:date="2020-12-09T15:28:00Z">
          <w:pPr/>
        </w:pPrChange>
      </w:pPr>
      <w:r>
        <w:t xml:space="preserve">Machine Learning has been adopted long in finance and the area of stock trading. Models are trained to identify technical indicators, optimise portfolio diversification and build automated trading system. </w:t>
      </w:r>
      <w:r w:rsidR="009C6C40">
        <w:t xml:space="preserve">First day of IPO stock return is one of the market anomalies being studied by researchers. Pricing of IPO stock is an arena between the management of the </w:t>
      </w:r>
      <w:r w:rsidR="006B7D1A">
        <w:t>listing issuer, stock underwriters which then sell the shares to investors</w:t>
      </w:r>
      <w:del w:id="1" w:author="david lo" w:date="2020-12-09T11:37:00Z">
        <w:r w:rsidR="006C452F" w:rsidDel="00152CA2">
          <w:delText xml:space="preserve"> and t</w:delText>
        </w:r>
      </w:del>
      <w:ins w:id="2" w:author="david lo" w:date="2020-12-09T11:37:00Z">
        <w:r w:rsidR="00152CA2">
          <w:t>. T</w:t>
        </w:r>
      </w:ins>
      <w:r w:rsidR="006C452F">
        <w:t>he outcome of the subscription price is often thought to deviate from the true market value, which can be reflected by the public market on the first day of trading.</w:t>
      </w:r>
      <w:r w:rsidR="00CE4D04">
        <w:t xml:space="preserve"> </w:t>
      </w:r>
    </w:p>
    <w:p w14:paraId="5C281A70" w14:textId="56DBC637" w:rsidR="00C333CA" w:rsidRDefault="00CE4D04" w:rsidP="005F3EC1">
      <w:pPr>
        <w:jc w:val="both"/>
        <w:pPrChange w:id="3" w:author="david lo" w:date="2020-12-09T15:28:00Z">
          <w:pPr/>
        </w:pPrChange>
      </w:pPr>
      <w:r>
        <w:t>Before and shortly after the 21</w:t>
      </w:r>
      <w:r w:rsidRPr="00CE4D04">
        <w:rPr>
          <w:vertAlign w:val="superscript"/>
        </w:rPr>
        <w:t>st</w:t>
      </w:r>
      <w:r>
        <w:t xml:space="preserve"> century, the initial IPO return in the field of artificial intelligence was not studied extensively other than linear classification. Since then, genetic algorithms to predict IPO </w:t>
      </w:r>
      <w:proofErr w:type="spellStart"/>
      <w:r>
        <w:t>underpricing</w:t>
      </w:r>
      <w:proofErr w:type="spellEnd"/>
      <w:r>
        <w:t xml:space="preserve"> were proposed by </w:t>
      </w:r>
      <w:proofErr w:type="spellStart"/>
      <w:r>
        <w:t>Luque</w:t>
      </w:r>
      <w:proofErr w:type="spellEnd"/>
      <w:r>
        <w:t xml:space="preserve">, Quintana and </w:t>
      </w:r>
      <w:proofErr w:type="spellStart"/>
      <w:r>
        <w:t>Isasi</w:t>
      </w:r>
      <w:proofErr w:type="spellEnd"/>
      <w:r>
        <w:t xml:space="preserve"> in 2012. In the same year, Huang et al. proposed genetic-search model IPO first day return based on </w:t>
      </w:r>
      <w:r w:rsidR="00C333CA">
        <w:t>common financial metrics as data inputs</w:t>
      </w:r>
      <w:r>
        <w:t xml:space="preserve">. </w:t>
      </w:r>
      <w:r w:rsidR="00C333CA">
        <w:t xml:space="preserve">Artificial neural networks (ANN) and support vector machines (SVM) were also proposed later. Quintana, </w:t>
      </w:r>
      <w:proofErr w:type="spellStart"/>
      <w:r w:rsidR="00C333CA">
        <w:t>Saez</w:t>
      </w:r>
      <w:proofErr w:type="spellEnd"/>
      <w:r w:rsidR="00C333CA">
        <w:t xml:space="preserve"> and </w:t>
      </w:r>
      <w:proofErr w:type="spellStart"/>
      <w:r w:rsidR="00C333CA">
        <w:t>Isasi</w:t>
      </w:r>
      <w:proofErr w:type="spellEnd"/>
      <w:r w:rsidR="00C333CA">
        <w:t xml:space="preserve"> proposed an ensemble method, namely random forest, to predict IPO </w:t>
      </w:r>
      <w:proofErr w:type="spellStart"/>
      <w:r w:rsidR="00C333CA">
        <w:t>underpricing</w:t>
      </w:r>
      <w:proofErr w:type="spellEnd"/>
      <w:r w:rsidR="00C333CA">
        <w:t xml:space="preserve"> in 2017, and ensemble method has become a mainstream in studying the topic of IPO returns.</w:t>
      </w:r>
      <w:r w:rsidR="00FA7415">
        <w:t xml:space="preserve"> In this study, we will explore other</w:t>
      </w:r>
      <w:ins w:id="4" w:author="david lo" w:date="2020-12-09T11:38:00Z">
        <w:r w:rsidR="00152CA2">
          <w:t xml:space="preserve"> evolving and popular</w:t>
        </w:r>
      </w:ins>
      <w:r w:rsidR="00FA7415">
        <w:t xml:space="preserve"> artificial intelligence algorithms, namely </w:t>
      </w:r>
      <w:proofErr w:type="spellStart"/>
      <w:r w:rsidR="00FA7415">
        <w:t>XGBoost</w:t>
      </w:r>
      <w:proofErr w:type="spellEnd"/>
      <w:r w:rsidR="00FA7415">
        <w:t xml:space="preserve"> of the ensemble method, to learn IPO data and predict the first day of IPO return. The investable universe of this study is IPO in Hong Kong stock market.</w:t>
      </w:r>
    </w:p>
    <w:p w14:paraId="18608808" w14:textId="17E17ED2" w:rsidR="00FA7415" w:rsidRPr="00FA7415" w:rsidRDefault="00FA7415" w:rsidP="005F3EC1">
      <w:pPr>
        <w:jc w:val="both"/>
        <w:rPr>
          <w:b/>
          <w:bCs/>
        </w:rPr>
        <w:pPrChange w:id="5" w:author="david lo" w:date="2020-12-09T15:28:00Z">
          <w:pPr/>
        </w:pPrChange>
      </w:pPr>
      <w:r w:rsidRPr="00FA7415">
        <w:rPr>
          <w:b/>
          <w:bCs/>
        </w:rPr>
        <w:t>Introduction</w:t>
      </w:r>
    </w:p>
    <w:p w14:paraId="4700A338" w14:textId="6E24E48B" w:rsidR="00C333CA" w:rsidRDefault="00C333CA" w:rsidP="005F3EC1">
      <w:pPr>
        <w:jc w:val="both"/>
        <w:pPrChange w:id="6" w:author="david lo" w:date="2020-12-09T15:28:00Z">
          <w:pPr/>
        </w:pPrChange>
      </w:pPr>
      <w:r>
        <w:t>Extreme Gradient Boosting, often known as “</w:t>
      </w:r>
      <w:proofErr w:type="spellStart"/>
      <w:r>
        <w:t>XGBoost</w:t>
      </w:r>
      <w:proofErr w:type="spellEnd"/>
      <w:r>
        <w:t xml:space="preserve">”, is an emerging algorithm in machine learning for classification or regression. </w:t>
      </w:r>
      <w:proofErr w:type="spellStart"/>
      <w:r>
        <w:t>XGBoost</w:t>
      </w:r>
      <w:proofErr w:type="spellEnd"/>
      <w:r>
        <w:t xml:space="preserve">, which is also an ensemble machine learning method, is powerful and efficient that a number of competition winning machine learning algorithms have been based on </w:t>
      </w:r>
      <w:proofErr w:type="spellStart"/>
      <w:r>
        <w:t>XGBoost</w:t>
      </w:r>
      <w:proofErr w:type="spellEnd"/>
      <w:r>
        <w:t xml:space="preserve">. </w:t>
      </w:r>
      <w:r w:rsidR="00B90634">
        <w:t xml:space="preserve">This study is motivated to apply </w:t>
      </w:r>
      <w:proofErr w:type="spellStart"/>
      <w:r w:rsidR="00B90634">
        <w:t>XGBoost</w:t>
      </w:r>
      <w:proofErr w:type="spellEnd"/>
      <w:r w:rsidR="00B90634">
        <w:t xml:space="preserve"> to learn first day IPO return in the Hong Kong Stock Exchange (SEHK).</w:t>
      </w:r>
    </w:p>
    <w:p w14:paraId="2F0E486B" w14:textId="2FB69F35" w:rsidR="00C333CA" w:rsidRPr="00C333CA" w:rsidRDefault="00C333CA" w:rsidP="005F3EC1">
      <w:pPr>
        <w:jc w:val="both"/>
        <w:rPr>
          <w:b/>
          <w:bCs/>
        </w:rPr>
        <w:pPrChange w:id="7" w:author="david lo" w:date="2020-12-09T15:28:00Z">
          <w:pPr/>
        </w:pPrChange>
      </w:pPr>
      <w:r w:rsidRPr="00C333CA">
        <w:rPr>
          <w:b/>
          <w:bCs/>
        </w:rPr>
        <w:t>Input and Output</w:t>
      </w:r>
    </w:p>
    <w:p w14:paraId="08FF167B" w14:textId="39EB228F" w:rsidR="001C6F24" w:rsidRDefault="00C333CA" w:rsidP="005F3EC1">
      <w:pPr>
        <w:jc w:val="both"/>
        <w:pPrChange w:id="8" w:author="david lo" w:date="2020-12-09T15:28:00Z">
          <w:pPr/>
        </w:pPrChange>
      </w:pPr>
      <w:r>
        <w:t xml:space="preserve">A dataset </w:t>
      </w:r>
      <w:ins w:id="9" w:author="david lo" w:date="2020-12-09T11:42:00Z">
        <w:r w:rsidR="00152CA2">
          <w:t>of IPO stocks over the</w:t>
        </w:r>
      </w:ins>
      <w:ins w:id="10" w:author="david lo" w:date="2020-12-09T11:43:00Z">
        <w:r w:rsidR="00152CA2">
          <w:t xml:space="preserve"> last three years with selected a number of select attributes</w:t>
        </w:r>
      </w:ins>
      <w:ins w:id="11" w:author="david lo" w:date="2020-12-09T11:42:00Z">
        <w:r w:rsidR="00152CA2">
          <w:t xml:space="preserve"> </w:t>
        </w:r>
      </w:ins>
      <w:r>
        <w:t>is obtained from AAStocks</w:t>
      </w:r>
      <w:r w:rsidR="00B90634">
        <w:t>.com</w:t>
      </w:r>
      <w:r>
        <w:t xml:space="preserve">, </w:t>
      </w:r>
      <w:r w:rsidR="00B90634">
        <w:t xml:space="preserve">which is a leading Hong Kong financial market real-time data provider. </w:t>
      </w:r>
      <w:r w:rsidR="001C6F24">
        <w:t xml:space="preserve">Table 1 below provides the attributes which we </w:t>
      </w:r>
      <w:del w:id="12" w:author="david lo" w:date="2020-12-09T11:43:00Z">
        <w:r w:rsidR="001C6F24" w:rsidDel="00152CA2">
          <w:delText xml:space="preserve">obtained </w:delText>
        </w:r>
      </w:del>
      <w:ins w:id="13" w:author="david lo" w:date="2020-12-09T11:43:00Z">
        <w:r w:rsidR="00152CA2">
          <w:t>selected</w:t>
        </w:r>
        <w:r w:rsidR="00152CA2">
          <w:t xml:space="preserve"> </w:t>
        </w:r>
      </w:ins>
      <w:r w:rsidR="001C6F24">
        <w:t xml:space="preserve">from AAStocks.com and employed for our </w:t>
      </w:r>
      <w:proofErr w:type="spellStart"/>
      <w:r w:rsidR="001C6F24">
        <w:t>XGBoost</w:t>
      </w:r>
      <w:proofErr w:type="spellEnd"/>
      <w:r w:rsidR="001C6F24">
        <w:t xml:space="preserve"> model. </w:t>
      </w:r>
    </w:p>
    <w:tbl>
      <w:tblPr>
        <w:tblStyle w:val="TableGrid"/>
        <w:tblW w:w="9021" w:type="dxa"/>
        <w:tblLook w:val="04A0" w:firstRow="1" w:lastRow="0" w:firstColumn="1" w:lastColumn="0" w:noHBand="0" w:noVBand="1"/>
        <w:tblPrChange w:id="14" w:author="david lo" w:date="2020-12-09T11:48:00Z">
          <w:tblPr>
            <w:tblW w:w="8670" w:type="dxa"/>
            <w:tblLook w:val="04A0" w:firstRow="1" w:lastRow="0" w:firstColumn="1" w:lastColumn="0" w:noHBand="0" w:noVBand="1"/>
          </w:tblPr>
        </w:tblPrChange>
      </w:tblPr>
      <w:tblGrid>
        <w:gridCol w:w="846"/>
        <w:gridCol w:w="94"/>
        <w:gridCol w:w="1062"/>
        <w:gridCol w:w="441"/>
        <w:gridCol w:w="642"/>
        <w:gridCol w:w="682"/>
        <w:gridCol w:w="320"/>
        <w:gridCol w:w="814"/>
        <w:gridCol w:w="188"/>
        <w:gridCol w:w="1315"/>
        <w:gridCol w:w="112"/>
        <w:gridCol w:w="857"/>
        <w:gridCol w:w="135"/>
        <w:gridCol w:w="1418"/>
        <w:gridCol w:w="95"/>
        <w:tblGridChange w:id="15">
          <w:tblGrid>
            <w:gridCol w:w="5"/>
            <w:gridCol w:w="935"/>
            <w:gridCol w:w="66"/>
            <w:gridCol w:w="1001"/>
            <w:gridCol w:w="403"/>
            <w:gridCol w:w="680"/>
            <w:gridCol w:w="596"/>
            <w:gridCol w:w="406"/>
            <w:gridCol w:w="728"/>
            <w:gridCol w:w="274"/>
            <w:gridCol w:w="1013"/>
            <w:gridCol w:w="208"/>
            <w:gridCol w:w="791"/>
            <w:gridCol w:w="178"/>
            <w:gridCol w:w="787"/>
            <w:gridCol w:w="653"/>
          </w:tblGrid>
        </w:tblGridChange>
      </w:tblGrid>
      <w:tr w:rsidR="00B20E02" w:rsidRPr="00B20E02" w:rsidDel="00152CA2" w14:paraId="25808DA4" w14:textId="1D33B2B8" w:rsidTr="002F4A36">
        <w:trPr>
          <w:trHeight w:val="288"/>
          <w:del w:id="16" w:author="david lo" w:date="2020-12-09T11:44:00Z"/>
          <w:trPrChange w:id="17" w:author="david lo" w:date="2020-12-09T11:48:00Z">
            <w:trPr>
              <w:trHeight w:val="288"/>
            </w:trPr>
          </w:trPrChange>
        </w:trPr>
        <w:tc>
          <w:tcPr>
            <w:tcW w:w="940" w:type="dxa"/>
            <w:gridSpan w:val="2"/>
            <w:noWrap/>
            <w:hideMark/>
            <w:tcPrChange w:id="18" w:author="david lo" w:date="2020-12-09T11:48:00Z">
              <w:tcPr>
                <w:tcW w:w="940" w:type="dxa"/>
                <w:gridSpan w:val="2"/>
                <w:tcBorders>
                  <w:top w:val="nil"/>
                  <w:left w:val="nil"/>
                  <w:bottom w:val="nil"/>
                  <w:right w:val="nil"/>
                </w:tcBorders>
                <w:shd w:val="clear" w:color="auto" w:fill="auto"/>
                <w:noWrap/>
                <w:vAlign w:val="bottom"/>
                <w:hideMark/>
              </w:tcPr>
            </w:tcPrChange>
          </w:tcPr>
          <w:p w14:paraId="4719C32E" w14:textId="7A84EF36" w:rsidR="00B20E02" w:rsidRPr="00B20E02" w:rsidDel="00152CA2" w:rsidRDefault="00B20E02" w:rsidP="00B20E02">
            <w:pPr>
              <w:rPr>
                <w:del w:id="19" w:author="david lo" w:date="2020-12-09T11:44:00Z"/>
                <w:rFonts w:ascii="Calibri" w:eastAsia="Times New Roman" w:hAnsi="Calibri" w:cs="Calibri"/>
                <w:b/>
                <w:bCs/>
                <w:color w:val="000000"/>
                <w:sz w:val="18"/>
                <w:szCs w:val="18"/>
              </w:rPr>
            </w:pPr>
            <w:del w:id="20" w:author="david lo" w:date="2020-12-09T11:44:00Z">
              <w:r w:rsidRPr="00B20E02" w:rsidDel="00152CA2">
                <w:rPr>
                  <w:rFonts w:ascii="Calibri" w:eastAsia="Times New Roman" w:hAnsi="Calibri" w:cs="Calibri"/>
                  <w:b/>
                  <w:bCs/>
                  <w:color w:val="000000"/>
                  <w:sz w:val="18"/>
                  <w:szCs w:val="18"/>
                </w:rPr>
                <w:delText>Company</w:delText>
              </w:r>
            </w:del>
          </w:p>
        </w:tc>
        <w:tc>
          <w:tcPr>
            <w:tcW w:w="1503" w:type="dxa"/>
            <w:gridSpan w:val="2"/>
            <w:noWrap/>
            <w:hideMark/>
            <w:tcPrChange w:id="21" w:author="david lo" w:date="2020-12-09T11:48:00Z">
              <w:tcPr>
                <w:tcW w:w="1470" w:type="dxa"/>
                <w:gridSpan w:val="3"/>
                <w:tcBorders>
                  <w:top w:val="nil"/>
                  <w:left w:val="nil"/>
                  <w:bottom w:val="nil"/>
                  <w:right w:val="nil"/>
                </w:tcBorders>
                <w:shd w:val="clear" w:color="auto" w:fill="auto"/>
                <w:noWrap/>
                <w:vAlign w:val="bottom"/>
                <w:hideMark/>
              </w:tcPr>
            </w:tcPrChange>
          </w:tcPr>
          <w:p w14:paraId="4261836B" w14:textId="38776A0A" w:rsidR="00B20E02" w:rsidRPr="00B20E02" w:rsidDel="00152CA2" w:rsidRDefault="00B20E02" w:rsidP="00B20E02">
            <w:pPr>
              <w:rPr>
                <w:del w:id="22" w:author="david lo" w:date="2020-12-09T11:44:00Z"/>
                <w:rFonts w:ascii="Calibri" w:eastAsia="Times New Roman" w:hAnsi="Calibri" w:cs="Calibri"/>
                <w:b/>
                <w:bCs/>
                <w:color w:val="000000"/>
                <w:sz w:val="18"/>
                <w:szCs w:val="18"/>
              </w:rPr>
            </w:pPr>
            <w:del w:id="23" w:author="david lo" w:date="2020-12-09T11:44:00Z">
              <w:r w:rsidRPr="00B20E02" w:rsidDel="00152CA2">
                <w:rPr>
                  <w:rFonts w:ascii="Calibri" w:eastAsia="Times New Roman" w:hAnsi="Calibri" w:cs="Calibri"/>
                  <w:b/>
                  <w:bCs/>
                  <w:color w:val="000000"/>
                  <w:sz w:val="18"/>
                  <w:szCs w:val="18"/>
                </w:rPr>
                <w:delText>Mkt Cap (Offer Price)</w:delText>
              </w:r>
            </w:del>
          </w:p>
        </w:tc>
        <w:tc>
          <w:tcPr>
            <w:tcW w:w="1324" w:type="dxa"/>
            <w:gridSpan w:val="2"/>
            <w:noWrap/>
            <w:hideMark/>
            <w:tcPrChange w:id="24" w:author="david lo" w:date="2020-12-09T11:48:00Z">
              <w:tcPr>
                <w:tcW w:w="1276" w:type="dxa"/>
                <w:gridSpan w:val="2"/>
                <w:tcBorders>
                  <w:top w:val="nil"/>
                  <w:left w:val="nil"/>
                  <w:bottom w:val="nil"/>
                  <w:right w:val="nil"/>
                </w:tcBorders>
                <w:shd w:val="clear" w:color="auto" w:fill="auto"/>
                <w:noWrap/>
                <w:vAlign w:val="bottom"/>
                <w:hideMark/>
              </w:tcPr>
            </w:tcPrChange>
          </w:tcPr>
          <w:p w14:paraId="31FB7331" w14:textId="26169C8D" w:rsidR="00B20E02" w:rsidRPr="00B20E02" w:rsidDel="00152CA2" w:rsidRDefault="00B20E02" w:rsidP="00B20E02">
            <w:pPr>
              <w:rPr>
                <w:del w:id="25" w:author="david lo" w:date="2020-12-09T11:44:00Z"/>
                <w:rFonts w:ascii="Calibri" w:eastAsia="Times New Roman" w:hAnsi="Calibri" w:cs="Calibri"/>
                <w:b/>
                <w:bCs/>
                <w:color w:val="000000"/>
                <w:sz w:val="18"/>
                <w:szCs w:val="18"/>
              </w:rPr>
            </w:pPr>
            <w:del w:id="26" w:author="david lo" w:date="2020-12-09T11:44:00Z">
              <w:r w:rsidRPr="00B20E02" w:rsidDel="00152CA2">
                <w:rPr>
                  <w:rFonts w:ascii="Calibri" w:eastAsia="Times New Roman" w:hAnsi="Calibri" w:cs="Calibri"/>
                  <w:b/>
                  <w:bCs/>
                  <w:color w:val="000000"/>
                  <w:sz w:val="18"/>
                  <w:szCs w:val="18"/>
                </w:rPr>
                <w:delText>Market (GEM/Main)</w:delText>
              </w:r>
            </w:del>
          </w:p>
        </w:tc>
        <w:tc>
          <w:tcPr>
            <w:tcW w:w="1134" w:type="dxa"/>
            <w:gridSpan w:val="2"/>
            <w:noWrap/>
            <w:hideMark/>
            <w:tcPrChange w:id="27" w:author="david lo" w:date="2020-12-09T11:48:00Z">
              <w:tcPr>
                <w:tcW w:w="1134" w:type="dxa"/>
                <w:gridSpan w:val="2"/>
                <w:tcBorders>
                  <w:top w:val="nil"/>
                  <w:left w:val="nil"/>
                  <w:bottom w:val="nil"/>
                  <w:right w:val="nil"/>
                </w:tcBorders>
                <w:shd w:val="clear" w:color="auto" w:fill="auto"/>
                <w:noWrap/>
                <w:vAlign w:val="bottom"/>
                <w:hideMark/>
              </w:tcPr>
            </w:tcPrChange>
          </w:tcPr>
          <w:p w14:paraId="167EF80B" w14:textId="7E3CC67D" w:rsidR="00B20E02" w:rsidRPr="00B20E02" w:rsidDel="00152CA2" w:rsidRDefault="00B20E02" w:rsidP="00B20E02">
            <w:pPr>
              <w:rPr>
                <w:del w:id="28" w:author="david lo" w:date="2020-12-09T11:44:00Z"/>
                <w:rFonts w:ascii="Calibri" w:eastAsia="Times New Roman" w:hAnsi="Calibri" w:cs="Calibri"/>
                <w:b/>
                <w:bCs/>
                <w:color w:val="000000"/>
                <w:sz w:val="18"/>
                <w:szCs w:val="18"/>
              </w:rPr>
            </w:pPr>
            <w:del w:id="29" w:author="david lo" w:date="2020-12-09T11:44:00Z">
              <w:r w:rsidRPr="00B20E02" w:rsidDel="00152CA2">
                <w:rPr>
                  <w:rFonts w:ascii="Calibri" w:eastAsia="Times New Roman" w:hAnsi="Calibri" w:cs="Calibri"/>
                  <w:b/>
                  <w:bCs/>
                  <w:color w:val="000000"/>
                  <w:sz w:val="18"/>
                  <w:szCs w:val="18"/>
                </w:rPr>
                <w:delText>Industry</w:delText>
              </w:r>
            </w:del>
          </w:p>
        </w:tc>
        <w:tc>
          <w:tcPr>
            <w:tcW w:w="1503" w:type="dxa"/>
            <w:gridSpan w:val="2"/>
            <w:noWrap/>
            <w:hideMark/>
            <w:tcPrChange w:id="30" w:author="david lo" w:date="2020-12-09T11:48:00Z">
              <w:tcPr>
                <w:tcW w:w="1465" w:type="dxa"/>
                <w:gridSpan w:val="3"/>
                <w:tcBorders>
                  <w:top w:val="nil"/>
                  <w:left w:val="nil"/>
                  <w:bottom w:val="nil"/>
                  <w:right w:val="nil"/>
                </w:tcBorders>
                <w:shd w:val="clear" w:color="auto" w:fill="auto"/>
                <w:noWrap/>
                <w:vAlign w:val="bottom"/>
                <w:hideMark/>
              </w:tcPr>
            </w:tcPrChange>
          </w:tcPr>
          <w:p w14:paraId="1FFE7E49" w14:textId="632748C6" w:rsidR="00B20E02" w:rsidRPr="00B20E02" w:rsidDel="00152CA2" w:rsidRDefault="00B20E02" w:rsidP="00B20E02">
            <w:pPr>
              <w:rPr>
                <w:del w:id="31" w:author="david lo" w:date="2020-12-09T11:44:00Z"/>
                <w:rFonts w:ascii="Calibri" w:eastAsia="Times New Roman" w:hAnsi="Calibri" w:cs="Calibri"/>
                <w:b/>
                <w:bCs/>
                <w:color w:val="000000"/>
                <w:sz w:val="18"/>
                <w:szCs w:val="18"/>
              </w:rPr>
            </w:pPr>
            <w:del w:id="32" w:author="david lo" w:date="2020-12-09T11:44:00Z">
              <w:r w:rsidRPr="00B20E02" w:rsidDel="00152CA2">
                <w:rPr>
                  <w:rFonts w:ascii="Calibri" w:eastAsia="Times New Roman" w:hAnsi="Calibri" w:cs="Calibri"/>
                  <w:b/>
                  <w:bCs/>
                  <w:color w:val="000000"/>
                  <w:sz w:val="18"/>
                  <w:szCs w:val="18"/>
                </w:rPr>
                <w:delText>Oversubscription (%)</w:delText>
              </w:r>
            </w:del>
          </w:p>
        </w:tc>
        <w:tc>
          <w:tcPr>
            <w:tcW w:w="969" w:type="dxa"/>
            <w:gridSpan w:val="2"/>
            <w:noWrap/>
            <w:hideMark/>
            <w:tcPrChange w:id="33" w:author="david lo" w:date="2020-12-09T11:48:00Z">
              <w:tcPr>
                <w:tcW w:w="945" w:type="dxa"/>
                <w:gridSpan w:val="2"/>
                <w:tcBorders>
                  <w:top w:val="nil"/>
                  <w:left w:val="nil"/>
                  <w:bottom w:val="nil"/>
                  <w:right w:val="nil"/>
                </w:tcBorders>
                <w:shd w:val="clear" w:color="auto" w:fill="auto"/>
                <w:noWrap/>
                <w:vAlign w:val="bottom"/>
                <w:hideMark/>
              </w:tcPr>
            </w:tcPrChange>
          </w:tcPr>
          <w:p w14:paraId="013F8A85" w14:textId="6033F85E" w:rsidR="00B20E02" w:rsidRPr="00B20E02" w:rsidDel="00152CA2" w:rsidRDefault="00B20E02" w:rsidP="00B20E02">
            <w:pPr>
              <w:rPr>
                <w:del w:id="34" w:author="david lo" w:date="2020-12-09T11:44:00Z"/>
                <w:rFonts w:ascii="Calibri" w:eastAsia="Times New Roman" w:hAnsi="Calibri" w:cs="Calibri"/>
                <w:b/>
                <w:bCs/>
                <w:color w:val="000000"/>
                <w:sz w:val="18"/>
                <w:szCs w:val="18"/>
              </w:rPr>
            </w:pPr>
            <w:del w:id="35" w:author="david lo" w:date="2020-12-09T11:44:00Z">
              <w:r w:rsidRPr="00B20E02" w:rsidDel="00152CA2">
                <w:rPr>
                  <w:rFonts w:ascii="Calibri" w:eastAsia="Times New Roman" w:hAnsi="Calibri" w:cs="Calibri"/>
                  <w:b/>
                  <w:bCs/>
                  <w:color w:val="000000"/>
                  <w:sz w:val="18"/>
                  <w:szCs w:val="18"/>
                </w:rPr>
                <w:delText>Allotment chance</w:delText>
              </w:r>
            </w:del>
          </w:p>
        </w:tc>
        <w:tc>
          <w:tcPr>
            <w:tcW w:w="1648" w:type="dxa"/>
            <w:gridSpan w:val="3"/>
            <w:noWrap/>
            <w:hideMark/>
            <w:tcPrChange w:id="36" w:author="david lo" w:date="2020-12-09T11:48:00Z">
              <w:tcPr>
                <w:tcW w:w="1440" w:type="dxa"/>
                <w:gridSpan w:val="2"/>
                <w:tcBorders>
                  <w:top w:val="nil"/>
                  <w:left w:val="nil"/>
                  <w:bottom w:val="nil"/>
                  <w:right w:val="nil"/>
                </w:tcBorders>
                <w:shd w:val="clear" w:color="auto" w:fill="auto"/>
                <w:noWrap/>
                <w:vAlign w:val="bottom"/>
                <w:hideMark/>
              </w:tcPr>
            </w:tcPrChange>
          </w:tcPr>
          <w:p w14:paraId="7DB1B52D" w14:textId="65B99FC8" w:rsidR="00B20E02" w:rsidRPr="00B20E02" w:rsidDel="00152CA2" w:rsidRDefault="00B20E02" w:rsidP="00B20E02">
            <w:pPr>
              <w:rPr>
                <w:del w:id="37" w:author="david lo" w:date="2020-12-09T11:44:00Z"/>
                <w:rFonts w:ascii="Calibri" w:eastAsia="Times New Roman" w:hAnsi="Calibri" w:cs="Calibri"/>
                <w:b/>
                <w:bCs/>
                <w:color w:val="000000"/>
                <w:sz w:val="18"/>
                <w:szCs w:val="18"/>
              </w:rPr>
            </w:pPr>
            <w:del w:id="38" w:author="david lo" w:date="2020-12-09T11:44:00Z">
              <w:r w:rsidRPr="00B20E02" w:rsidDel="00152CA2">
                <w:rPr>
                  <w:rFonts w:ascii="Calibri" w:eastAsia="Times New Roman" w:hAnsi="Calibri" w:cs="Calibri"/>
                  <w:b/>
                  <w:bCs/>
                  <w:color w:val="000000"/>
                  <w:sz w:val="18"/>
                  <w:szCs w:val="18"/>
                </w:rPr>
                <w:delText>First day return</w:delText>
              </w:r>
            </w:del>
          </w:p>
        </w:tc>
      </w:tr>
      <w:tr w:rsidR="002F4A36" w14:paraId="0EEE9D13" w14:textId="77777777" w:rsidTr="002F4A36">
        <w:tblPrEx>
          <w:tblPrExChange w:id="39" w:author="david lo" w:date="2020-12-09T11:49:00Z">
            <w:tblPrEx>
              <w:tblW w:w="9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gridAfter w:val="1"/>
          <w:wAfter w:w="95" w:type="dxa"/>
          <w:ins w:id="40" w:author="david lo" w:date="2020-12-09T11:44:00Z"/>
          <w:trPrChange w:id="41" w:author="david lo" w:date="2020-12-09T11:49:00Z">
            <w:trPr>
              <w:gridBefore w:val="1"/>
              <w:gridAfter w:val="1"/>
            </w:trPr>
          </w:trPrChange>
        </w:trPr>
        <w:tc>
          <w:tcPr>
            <w:tcW w:w="846" w:type="dxa"/>
            <w:tcPrChange w:id="42" w:author="david lo" w:date="2020-12-09T11:49:00Z">
              <w:tcPr>
                <w:tcW w:w="1001" w:type="dxa"/>
                <w:gridSpan w:val="2"/>
              </w:tcPr>
            </w:tcPrChange>
          </w:tcPr>
          <w:p w14:paraId="6ED2FEF3" w14:textId="242314C0" w:rsidR="002F4A36" w:rsidRPr="002F4A36" w:rsidRDefault="002F4A36" w:rsidP="00C333CA">
            <w:pPr>
              <w:rPr>
                <w:ins w:id="43" w:author="david lo" w:date="2020-12-09T11:44:00Z"/>
                <w:sz w:val="16"/>
                <w:szCs w:val="16"/>
                <w:rPrChange w:id="44" w:author="david lo" w:date="2020-12-09T11:47:00Z">
                  <w:rPr>
                    <w:ins w:id="45" w:author="david lo" w:date="2020-12-09T11:44:00Z"/>
                  </w:rPr>
                </w:rPrChange>
              </w:rPr>
            </w:pPr>
            <w:ins w:id="46" w:author="david lo" w:date="2020-12-09T11:47:00Z">
              <w:r w:rsidRPr="002F4A36">
                <w:rPr>
                  <w:sz w:val="16"/>
                  <w:szCs w:val="16"/>
                  <w:rPrChange w:id="47" w:author="david lo" w:date="2020-12-09T11:47:00Z">
                    <w:rPr/>
                  </w:rPrChange>
                </w:rPr>
                <w:t>Ticker</w:t>
              </w:r>
            </w:ins>
          </w:p>
        </w:tc>
        <w:tc>
          <w:tcPr>
            <w:tcW w:w="1156" w:type="dxa"/>
            <w:gridSpan w:val="2"/>
            <w:tcPrChange w:id="48" w:author="david lo" w:date="2020-12-09T11:49:00Z">
              <w:tcPr>
                <w:tcW w:w="1001" w:type="dxa"/>
              </w:tcPr>
            </w:tcPrChange>
          </w:tcPr>
          <w:p w14:paraId="2F8BA3BE" w14:textId="329FAA03" w:rsidR="002F4A36" w:rsidRPr="002F4A36" w:rsidRDefault="002F4A36" w:rsidP="00C333CA">
            <w:pPr>
              <w:rPr>
                <w:ins w:id="49" w:author="david lo" w:date="2020-12-09T11:44:00Z"/>
                <w:sz w:val="16"/>
                <w:szCs w:val="16"/>
                <w:rPrChange w:id="50" w:author="david lo" w:date="2020-12-09T11:47:00Z">
                  <w:rPr>
                    <w:ins w:id="51" w:author="david lo" w:date="2020-12-09T11:44:00Z"/>
                  </w:rPr>
                </w:rPrChange>
              </w:rPr>
            </w:pPr>
            <w:ins w:id="52" w:author="david lo" w:date="2020-12-09T11:47:00Z">
              <w:r w:rsidRPr="002F4A36">
                <w:rPr>
                  <w:sz w:val="16"/>
                  <w:szCs w:val="16"/>
                  <w:rPrChange w:id="53" w:author="david lo" w:date="2020-12-09T11:47:00Z">
                    <w:rPr/>
                  </w:rPrChange>
                </w:rPr>
                <w:t>Date of listing</w:t>
              </w:r>
            </w:ins>
          </w:p>
        </w:tc>
        <w:tc>
          <w:tcPr>
            <w:tcW w:w="1083" w:type="dxa"/>
            <w:gridSpan w:val="2"/>
            <w:tcPrChange w:id="54" w:author="david lo" w:date="2020-12-09T11:49:00Z">
              <w:tcPr>
                <w:tcW w:w="1002" w:type="dxa"/>
                <w:gridSpan w:val="2"/>
              </w:tcPr>
            </w:tcPrChange>
          </w:tcPr>
          <w:p w14:paraId="1B15866B" w14:textId="1DBAA805" w:rsidR="002F4A36" w:rsidRPr="002F4A36" w:rsidRDefault="002F4A36" w:rsidP="00C333CA">
            <w:pPr>
              <w:rPr>
                <w:ins w:id="55" w:author="david lo" w:date="2020-12-09T11:44:00Z"/>
                <w:sz w:val="16"/>
                <w:szCs w:val="16"/>
                <w:rPrChange w:id="56" w:author="david lo" w:date="2020-12-09T11:47:00Z">
                  <w:rPr>
                    <w:ins w:id="57" w:author="david lo" w:date="2020-12-09T11:44:00Z"/>
                  </w:rPr>
                </w:rPrChange>
              </w:rPr>
            </w:pPr>
            <w:ins w:id="58" w:author="david lo" w:date="2020-12-09T11:47:00Z">
              <w:r w:rsidRPr="002F4A36">
                <w:rPr>
                  <w:sz w:val="16"/>
                  <w:szCs w:val="16"/>
                  <w:rPrChange w:id="59" w:author="david lo" w:date="2020-12-09T11:47:00Z">
                    <w:rPr/>
                  </w:rPrChange>
                </w:rPr>
                <w:t>Market capitalisation</w:t>
              </w:r>
            </w:ins>
          </w:p>
        </w:tc>
        <w:tc>
          <w:tcPr>
            <w:tcW w:w="1002" w:type="dxa"/>
            <w:gridSpan w:val="2"/>
            <w:tcPrChange w:id="60" w:author="david lo" w:date="2020-12-09T11:49:00Z">
              <w:tcPr>
                <w:tcW w:w="1002" w:type="dxa"/>
                <w:gridSpan w:val="2"/>
              </w:tcPr>
            </w:tcPrChange>
          </w:tcPr>
          <w:p w14:paraId="23D27AE8" w14:textId="6335EDB0" w:rsidR="002F4A36" w:rsidRPr="002F4A36" w:rsidRDefault="002F4A36" w:rsidP="00C333CA">
            <w:pPr>
              <w:rPr>
                <w:ins w:id="61" w:author="david lo" w:date="2020-12-09T11:44:00Z"/>
                <w:sz w:val="16"/>
                <w:szCs w:val="16"/>
                <w:rPrChange w:id="62" w:author="david lo" w:date="2020-12-09T11:47:00Z">
                  <w:rPr>
                    <w:ins w:id="63" w:author="david lo" w:date="2020-12-09T11:44:00Z"/>
                  </w:rPr>
                </w:rPrChange>
              </w:rPr>
            </w:pPr>
            <w:ins w:id="64" w:author="david lo" w:date="2020-12-09T11:47:00Z">
              <w:r>
                <w:rPr>
                  <w:sz w:val="16"/>
                  <w:szCs w:val="16"/>
                </w:rPr>
                <w:t>Ra</w:t>
              </w:r>
            </w:ins>
            <w:ins w:id="65" w:author="david lo" w:date="2020-12-09T11:48:00Z">
              <w:r>
                <w:rPr>
                  <w:sz w:val="16"/>
                  <w:szCs w:val="16"/>
                </w:rPr>
                <w:t>nge of offer price</w:t>
              </w:r>
            </w:ins>
          </w:p>
        </w:tc>
        <w:tc>
          <w:tcPr>
            <w:tcW w:w="1002" w:type="dxa"/>
            <w:gridSpan w:val="2"/>
            <w:tcPrChange w:id="66" w:author="david lo" w:date="2020-12-09T11:49:00Z">
              <w:tcPr>
                <w:tcW w:w="1002" w:type="dxa"/>
                <w:gridSpan w:val="2"/>
              </w:tcPr>
            </w:tcPrChange>
          </w:tcPr>
          <w:p w14:paraId="5CC1ED6C" w14:textId="1F9301B2" w:rsidR="002F4A36" w:rsidRPr="002F4A36" w:rsidRDefault="002F4A36" w:rsidP="00C333CA">
            <w:pPr>
              <w:rPr>
                <w:ins w:id="67" w:author="david lo" w:date="2020-12-09T11:44:00Z"/>
                <w:sz w:val="16"/>
                <w:szCs w:val="16"/>
                <w:rPrChange w:id="68" w:author="david lo" w:date="2020-12-09T11:47:00Z">
                  <w:rPr>
                    <w:ins w:id="69" w:author="david lo" w:date="2020-12-09T11:44:00Z"/>
                  </w:rPr>
                </w:rPrChange>
              </w:rPr>
            </w:pPr>
            <w:ins w:id="70" w:author="david lo" w:date="2020-12-09T11:48:00Z">
              <w:r>
                <w:rPr>
                  <w:sz w:val="16"/>
                  <w:szCs w:val="16"/>
                </w:rPr>
                <w:t>Final offer price</w:t>
              </w:r>
            </w:ins>
          </w:p>
        </w:tc>
        <w:tc>
          <w:tcPr>
            <w:tcW w:w="1427" w:type="dxa"/>
            <w:gridSpan w:val="2"/>
            <w:tcPrChange w:id="71" w:author="david lo" w:date="2020-12-09T11:49:00Z">
              <w:tcPr>
                <w:tcW w:w="1002" w:type="dxa"/>
              </w:tcPr>
            </w:tcPrChange>
          </w:tcPr>
          <w:p w14:paraId="16BE2B98" w14:textId="1258E77C" w:rsidR="002F4A36" w:rsidRPr="002F4A36" w:rsidRDefault="002F4A36" w:rsidP="00C333CA">
            <w:pPr>
              <w:rPr>
                <w:ins w:id="72" w:author="david lo" w:date="2020-12-09T11:44:00Z"/>
                <w:sz w:val="16"/>
                <w:szCs w:val="16"/>
                <w:rPrChange w:id="73" w:author="david lo" w:date="2020-12-09T11:47:00Z">
                  <w:rPr>
                    <w:ins w:id="74" w:author="david lo" w:date="2020-12-09T11:44:00Z"/>
                  </w:rPr>
                </w:rPrChange>
              </w:rPr>
            </w:pPr>
            <w:ins w:id="75" w:author="david lo" w:date="2020-12-09T11:48:00Z">
              <w:r>
                <w:rPr>
                  <w:sz w:val="16"/>
                  <w:szCs w:val="16"/>
                </w:rPr>
                <w:t>Over subscription ratio</w:t>
              </w:r>
            </w:ins>
          </w:p>
        </w:tc>
        <w:tc>
          <w:tcPr>
            <w:tcW w:w="992" w:type="dxa"/>
            <w:gridSpan w:val="2"/>
            <w:tcPrChange w:id="76" w:author="david lo" w:date="2020-12-09T11:49:00Z">
              <w:tcPr>
                <w:tcW w:w="1002" w:type="dxa"/>
                <w:gridSpan w:val="2"/>
              </w:tcPr>
            </w:tcPrChange>
          </w:tcPr>
          <w:p w14:paraId="189B1427" w14:textId="37DBEC45" w:rsidR="002F4A36" w:rsidRPr="002F4A36" w:rsidRDefault="002F4A36" w:rsidP="00C333CA">
            <w:pPr>
              <w:rPr>
                <w:ins w:id="77" w:author="david lo" w:date="2020-12-09T11:44:00Z"/>
                <w:sz w:val="16"/>
                <w:szCs w:val="16"/>
                <w:rPrChange w:id="78" w:author="david lo" w:date="2020-12-09T11:47:00Z">
                  <w:rPr>
                    <w:ins w:id="79" w:author="david lo" w:date="2020-12-09T11:44:00Z"/>
                  </w:rPr>
                </w:rPrChange>
              </w:rPr>
            </w:pPr>
            <w:ins w:id="80" w:author="david lo" w:date="2020-12-09T11:48:00Z">
              <w:r>
                <w:rPr>
                  <w:sz w:val="16"/>
                  <w:szCs w:val="16"/>
                </w:rPr>
                <w:t>Allotment odds</w:t>
              </w:r>
            </w:ins>
          </w:p>
        </w:tc>
        <w:tc>
          <w:tcPr>
            <w:tcW w:w="1418" w:type="dxa"/>
            <w:tcPrChange w:id="81" w:author="david lo" w:date="2020-12-09T11:49:00Z">
              <w:tcPr>
                <w:tcW w:w="1002" w:type="dxa"/>
                <w:gridSpan w:val="2"/>
              </w:tcPr>
            </w:tcPrChange>
          </w:tcPr>
          <w:p w14:paraId="1060DCE9" w14:textId="6F6EA51A" w:rsidR="002F4A36" w:rsidRPr="002F4A36" w:rsidRDefault="002F4A36" w:rsidP="00C333CA">
            <w:pPr>
              <w:rPr>
                <w:ins w:id="82" w:author="david lo" w:date="2020-12-09T11:44:00Z"/>
                <w:sz w:val="16"/>
                <w:szCs w:val="16"/>
                <w:rPrChange w:id="83" w:author="david lo" w:date="2020-12-09T11:47:00Z">
                  <w:rPr>
                    <w:ins w:id="84" w:author="david lo" w:date="2020-12-09T11:44:00Z"/>
                  </w:rPr>
                </w:rPrChange>
              </w:rPr>
            </w:pPr>
            <w:ins w:id="85" w:author="david lo" w:date="2020-12-09T11:48:00Z">
              <w:r>
                <w:rPr>
                  <w:sz w:val="16"/>
                  <w:szCs w:val="16"/>
                </w:rPr>
                <w:t>Return on first day</w:t>
              </w:r>
            </w:ins>
          </w:p>
        </w:tc>
      </w:tr>
    </w:tbl>
    <w:p w14:paraId="5CBA01F2" w14:textId="77777777" w:rsidR="00152CA2" w:rsidRDefault="00152CA2" w:rsidP="00C333CA">
      <w:pPr>
        <w:rPr>
          <w:ins w:id="86" w:author="david lo" w:date="2020-12-09T11:44:00Z"/>
        </w:rPr>
      </w:pPr>
    </w:p>
    <w:p w14:paraId="0C068508" w14:textId="0D9BD92E" w:rsidR="00C333CA" w:rsidRDefault="00B20E02" w:rsidP="00C333CA">
      <w:r>
        <w:t xml:space="preserve">Table </w:t>
      </w:r>
      <w:del w:id="87" w:author="david lo" w:date="2020-12-09T11:49:00Z">
        <w:r w:rsidDel="002F4A36">
          <w:delText>1</w:delText>
        </w:r>
        <w:r w:rsidR="00FA7415" w:rsidDel="002F4A36">
          <w:delText xml:space="preserve"> (to be updated)</w:delText>
        </w:r>
      </w:del>
      <w:ins w:id="88" w:author="david lo" w:date="2020-12-09T11:49:00Z">
        <w:r w:rsidR="002F4A36">
          <w:t>1</w:t>
        </w:r>
      </w:ins>
    </w:p>
    <w:p w14:paraId="2AEB6013" w14:textId="05CB2D68" w:rsidR="001C6F24" w:rsidRPr="00B20E02" w:rsidRDefault="00B20E02" w:rsidP="00C333CA">
      <w:pPr>
        <w:rPr>
          <w:b/>
          <w:bCs/>
        </w:rPr>
      </w:pPr>
      <w:del w:id="89" w:author="david lo" w:date="2020-12-09T11:49:00Z">
        <w:r w:rsidRPr="00B20E02" w:rsidDel="002F4A36">
          <w:rPr>
            <w:b/>
            <w:bCs/>
          </w:rPr>
          <w:delText xml:space="preserve">About </w:delText>
        </w:r>
      </w:del>
      <w:ins w:id="90" w:author="david lo" w:date="2020-12-09T11:49:00Z">
        <w:r w:rsidR="002F4A36">
          <w:rPr>
            <w:b/>
            <w:bCs/>
          </w:rPr>
          <w:t>Brief introduction of</w:t>
        </w:r>
        <w:r w:rsidR="002F4A36" w:rsidRPr="00B20E02">
          <w:rPr>
            <w:b/>
            <w:bCs/>
          </w:rPr>
          <w:t xml:space="preserve"> </w:t>
        </w:r>
      </w:ins>
      <w:proofErr w:type="spellStart"/>
      <w:r w:rsidRPr="00B20E02">
        <w:rPr>
          <w:b/>
          <w:bCs/>
        </w:rPr>
        <w:t>XGBoost</w:t>
      </w:r>
      <w:proofErr w:type="spellEnd"/>
    </w:p>
    <w:p w14:paraId="373DE7F0" w14:textId="249A322B" w:rsidR="00B20E02" w:rsidRDefault="001A6199" w:rsidP="005F3EC1">
      <w:pPr>
        <w:jc w:val="both"/>
        <w:pPrChange w:id="91" w:author="david lo" w:date="2020-12-09T15:28:00Z">
          <w:pPr/>
        </w:pPrChange>
      </w:pPr>
      <w:r>
        <w:t>Boosting</w:t>
      </w:r>
      <w:r w:rsidR="00924BAD">
        <w:t xml:space="preserve"> is the most widely used ensemble learning methods, where multiple weak learners are trained to solve a learning problem and configured to improve the combined prediction results. </w:t>
      </w:r>
      <w:r w:rsidR="004D0CAD">
        <w:t>Weak learners individually have low variance. They have fast learning but due to the low model complexity, bias associated with them is high too. [Generally, the weak learners are short decision trees known as stumps</w:t>
      </w:r>
      <w:r w:rsidR="00FD6C64">
        <w:t xml:space="preserve"> (also the model choice of </w:t>
      </w:r>
      <w:proofErr w:type="spellStart"/>
      <w:r w:rsidR="00FD6C64">
        <w:t>XGBoost</w:t>
      </w:r>
      <w:proofErr w:type="spellEnd"/>
      <w:r w:rsidR="00FD6C64">
        <w:t>)</w:t>
      </w:r>
      <w:r w:rsidR="004D0CAD">
        <w:t xml:space="preserve">, and ensemble models configure the weights of each weak </w:t>
      </w:r>
      <w:r w:rsidR="004D0CAD">
        <w:lastRenderedPageBreak/>
        <w:t>learners to maximise the likelihood of the outputs.</w:t>
      </w:r>
      <w:r>
        <w:t xml:space="preserve">] Common boosting algorithms are Adaptive Boosting (AdaBoost) and Gradient Boosting, and Tianqi Chen and Carlos </w:t>
      </w:r>
      <w:proofErr w:type="spellStart"/>
      <w:r>
        <w:t>Guestrin</w:t>
      </w:r>
      <w:proofErr w:type="spellEnd"/>
      <w:r>
        <w:t xml:space="preserve"> of the University of Washington modified the Gradient Boosting and coined the term </w:t>
      </w:r>
      <w:proofErr w:type="spellStart"/>
      <w:r>
        <w:t>XGBoost</w:t>
      </w:r>
      <w:proofErr w:type="spellEnd"/>
      <w:r w:rsidR="00C4098A">
        <w:t xml:space="preserve"> as a supervised learning</w:t>
      </w:r>
      <w:r>
        <w:t xml:space="preserve">. </w:t>
      </w:r>
    </w:p>
    <w:p w14:paraId="4E0AE99E" w14:textId="342C5998" w:rsidR="00BB16AB" w:rsidRDefault="00C4098A" w:rsidP="005F3EC1">
      <w:pPr>
        <w:jc w:val="both"/>
        <w:pPrChange w:id="92" w:author="david lo" w:date="2020-12-09T15:28:00Z">
          <w:pPr/>
        </w:pPrChange>
      </w:pPr>
      <w:r>
        <w:t xml:space="preserve">The objective function of </w:t>
      </w:r>
      <w:proofErr w:type="spellStart"/>
      <w:r>
        <w:t>XGBoost</w:t>
      </w:r>
      <w:proofErr w:type="spellEnd"/>
      <w:r>
        <w:t xml:space="preserve"> comprises training loss function and regularising overfitting:</w:t>
      </w:r>
    </w:p>
    <w:p w14:paraId="2475F310" w14:textId="36125153" w:rsidR="00C4098A" w:rsidRDefault="00C4098A" w:rsidP="007F7F2B">
      <w:pPr>
        <w:jc w:val="center"/>
      </w:pPr>
      <w:proofErr w:type="spellStart"/>
      <w:r>
        <w:t>obj</w:t>
      </w:r>
      <w:proofErr w:type="spellEnd"/>
      <w:r>
        <w:t>(</w:t>
      </w:r>
      <w:r>
        <w:rPr>
          <w:rFonts w:cstheme="minorHAnsi"/>
        </w:rPr>
        <w:t>θ</w:t>
      </w:r>
      <w:r>
        <w:t>) = L(</w:t>
      </w:r>
      <w:r>
        <w:rPr>
          <w:rFonts w:cstheme="minorHAnsi"/>
        </w:rPr>
        <w:t>θ</w:t>
      </w:r>
      <w:r>
        <w:t xml:space="preserve">) + </w:t>
      </w:r>
      <w:r>
        <w:rPr>
          <w:rFonts w:cstheme="minorHAnsi"/>
        </w:rPr>
        <w:t>Ω</w:t>
      </w:r>
      <w:r>
        <w:t>(</w:t>
      </w:r>
      <w:r>
        <w:rPr>
          <w:rFonts w:cstheme="minorHAnsi"/>
        </w:rPr>
        <w:t>θ</w:t>
      </w:r>
      <w:r>
        <w:t>)</w:t>
      </w:r>
    </w:p>
    <w:p w14:paraId="77C69BDD" w14:textId="5D76681B" w:rsidR="00C4098A" w:rsidRDefault="00C4098A" w:rsidP="005F3EC1">
      <w:pPr>
        <w:jc w:val="both"/>
        <w:pPrChange w:id="93" w:author="david lo" w:date="2020-12-09T15:28:00Z">
          <w:pPr/>
        </w:pPrChange>
      </w:pPr>
      <w:r>
        <w:t xml:space="preserve">where L is the loss function and </w:t>
      </w:r>
      <w:r>
        <w:rPr>
          <w:rFonts w:cstheme="minorHAnsi"/>
        </w:rPr>
        <w:t>Ω</w:t>
      </w:r>
      <w:r>
        <w:t xml:space="preserve"> is the regularisation term where mean squared error or logistic loss are often chosen as the loss function. </w:t>
      </w:r>
    </w:p>
    <w:p w14:paraId="50759C16" w14:textId="72CA23E3" w:rsidR="006F32C8" w:rsidRDefault="006F32C8" w:rsidP="005F3EC1">
      <w:pPr>
        <w:jc w:val="both"/>
        <w:pPrChange w:id="94" w:author="david lo" w:date="2020-12-09T15:28:00Z">
          <w:pPr/>
        </w:pPrChange>
      </w:pPr>
      <w:proofErr w:type="spellStart"/>
      <w:r>
        <w:t>XGBoost</w:t>
      </w:r>
      <w:proofErr w:type="spellEnd"/>
      <w:r>
        <w:t xml:space="preserve"> is a tree ensemble model </w:t>
      </w:r>
      <w:r w:rsidR="00A31B7E">
        <w:t xml:space="preserve">that </w:t>
      </w:r>
      <w:r>
        <w:t xml:space="preserve">consists of a set of classification and regression trees (CART) where a CART has a score on each leaf </w:t>
      </w:r>
      <w:r w:rsidR="002B32B9">
        <w:t>which is the prediction score</w:t>
      </w:r>
      <w:r w:rsidR="00A31B7E">
        <w:t xml:space="preserve"> (some refer it as the similarity score)</w:t>
      </w:r>
      <w:r w:rsidR="002B32B9">
        <w:t>. The prediction scores of each individual tree are summed up to get the final score and the prediction model is in the form:</w:t>
      </w:r>
    </w:p>
    <w:p w14:paraId="6CAB2556" w14:textId="02A5FD5D" w:rsidR="002B32B9" w:rsidRDefault="00D942D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m:rPr>
                  <m:scr m:val="script"/>
                </m:rPr>
                <w:rPr>
                  <w:rFonts w:ascii="Cambria Math" w:hAnsi="Cambria Math"/>
                </w:rPr>
                <m:t>∈F</m:t>
              </m:r>
            </m:e>
          </m:nary>
        </m:oMath>
      </m:oMathPara>
    </w:p>
    <w:p w14:paraId="6EE64F7C" w14:textId="61300A19" w:rsidR="00FD6C64" w:rsidRDefault="002B32B9">
      <w:r>
        <w:t xml:space="preserve">Where </w:t>
      </w:r>
      <w:r w:rsidRPr="00AA390F">
        <w:rPr>
          <w:i/>
          <w:iCs/>
        </w:rPr>
        <w:t>K</w:t>
      </w:r>
      <w:r>
        <w:t xml:space="preserve"> is the number of </w:t>
      </w:r>
      <w:r w:rsidR="00A31B7E">
        <w:t>CARTs</w:t>
      </w:r>
      <w:r>
        <w:t xml:space="preserve">, </w:t>
      </w:r>
      <w:r w:rsidRPr="00AA390F">
        <w:rPr>
          <w:i/>
          <w:iCs/>
        </w:rPr>
        <w:t>f</w:t>
      </w:r>
      <w:r>
        <w:t xml:space="preserve"> is a function in the set of all CARTs </w:t>
      </w:r>
      <m:oMath>
        <m:r>
          <m:rPr>
            <m:scr m:val="script"/>
          </m:rPr>
          <w:rPr>
            <w:rFonts w:ascii="Cambria Math" w:hAnsi="Cambria Math"/>
          </w:rPr>
          <m:t>F</m:t>
        </m:r>
      </m:oMath>
      <w:r>
        <w:t>.</w:t>
      </w:r>
    </w:p>
    <w:p w14:paraId="7206CD9E" w14:textId="5066B8D0" w:rsidR="00AA390F" w:rsidRDefault="00AA390F" w:rsidP="005F3EC1">
      <w:pPr>
        <w:jc w:val="both"/>
        <w:pPrChange w:id="95" w:author="david lo" w:date="2020-12-09T15:28:00Z">
          <w:pPr/>
        </w:pPrChange>
      </w:pPr>
      <w:r>
        <w:t>In training the trees, the key is to defin</w:t>
      </w:r>
      <w:r w:rsidR="00A31B7E">
        <w:t>e</w:t>
      </w:r>
      <w:r>
        <w:t xml:space="preserve"> an objective function and optimis</w:t>
      </w:r>
      <w:r w:rsidR="00A31B7E">
        <w:t>e</w:t>
      </w:r>
      <w:r>
        <w:t xml:space="preserve"> it. </w:t>
      </w:r>
      <w:proofErr w:type="spellStart"/>
      <w:r>
        <w:t>XGBoost</w:t>
      </w:r>
      <w:proofErr w:type="spellEnd"/>
      <w:r>
        <w:t xml:space="preserve"> regularises the structure of the tree</w:t>
      </w:r>
      <w:r w:rsidR="00A31B7E">
        <w:t>s</w:t>
      </w:r>
      <w:r>
        <w:t xml:space="preserve"> and configures the </w:t>
      </w:r>
      <w:r w:rsidR="00A31B7E">
        <w:t xml:space="preserve">prediction </w:t>
      </w:r>
      <w:r>
        <w:t xml:space="preserve">scores of the CARTs. </w:t>
      </w:r>
      <w:r w:rsidR="007F7F2B">
        <w:t>An additive strategy is employed, learning a tree one at a time and adding a new tree next. Therefore, the prediction model at step t is shown in the formula:</w:t>
      </w:r>
    </w:p>
    <w:p w14:paraId="595DC836" w14:textId="104B1E44" w:rsidR="007F7F2B" w:rsidRDefault="00D942D4" w:rsidP="007F7F2B">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m:t>
              </m:r>
              <m:r>
                <w:rPr>
                  <w:rFonts w:ascii="Cambria Math" w:hAnsi="Cambria Math"/>
                </w:rPr>
                <m:t>t</m:t>
              </m:r>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m:t>
                  </m:r>
                  <m:r>
                    <w:rPr>
                      <w:rFonts w:ascii="Cambria Math" w:hAnsi="Cambria Math"/>
                    </w:rPr>
                    <m:t>t</m:t>
                  </m:r>
                  <m:r>
                    <w:rPr>
                      <w:rFonts w:ascii="Cambria Math" w:hAnsi="Cambria Math"/>
                    </w:rPr>
                    <m:t>-</m:t>
                  </m:r>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39A44F1" w14:textId="55EC0707" w:rsidR="00AA390F" w:rsidRDefault="007F7F2B" w:rsidP="005F3EC1">
      <w:pPr>
        <w:jc w:val="both"/>
        <w:pPrChange w:id="96" w:author="david lo" w:date="2020-12-09T15:28:00Z">
          <w:pPr/>
        </w:pPrChange>
      </w:pPr>
      <w:r>
        <w:t>For mean squared error to be considered for optimising the objective function, the objective function should be:</w:t>
      </w:r>
    </w:p>
    <w:p w14:paraId="5AD66CA9" w14:textId="370A7DB3" w:rsidR="007F7F2B" w:rsidRPr="007F7F2B" w:rsidRDefault="00D942D4">
      <m:oMathPara>
        <m:oMath>
          <m:sSup>
            <m:sSupPr>
              <m:ctrlPr>
                <w:rPr>
                  <w:rFonts w:ascii="Cambria Math" w:hAnsi="Cambria Math"/>
                </w:rPr>
              </m:ctrlPr>
            </m:sSupPr>
            <m:e>
              <m:r>
                <m:rPr>
                  <m:sty m:val="p"/>
                </m:rPr>
                <w:rPr>
                  <w:rFonts w:ascii="Cambria Math" w:hAnsi="Cambria Math"/>
                </w:rPr>
                <m:t>obj</m:t>
              </m:r>
            </m:e>
            <m:sup>
              <m:r>
                <w:rPr>
                  <w:rFonts w:ascii="Cambria Math" w:hAnsi="Cambria Math"/>
                </w:rPr>
                <m:t>(</m:t>
              </m:r>
              <m:r>
                <w:rPr>
                  <w:rFonts w:ascii="Cambria Math" w:hAnsi="Cambria Math"/>
                </w:rPr>
                <m:t>t</m:t>
              </m:r>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[2</m:t>
              </m:r>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1</m:t>
                          </m:r>
                        </m:e>
                      </m:d>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r>
                <w:rPr>
                  <w:rFonts w:ascii="Cambria Math" w:hAnsi="Cambria Math"/>
                </w:rPr>
                <m:t>c</m:t>
              </m:r>
            </m:e>
          </m:nary>
        </m:oMath>
      </m:oMathPara>
    </w:p>
    <w:p w14:paraId="28851352" w14:textId="044F9D30" w:rsidR="007F7F2B" w:rsidRDefault="007F7F2B" w:rsidP="005F3EC1">
      <w:pPr>
        <w:jc w:val="both"/>
        <w:pPrChange w:id="97" w:author="david lo" w:date="2020-12-09T15:28:00Z">
          <w:pPr/>
        </w:pPrChange>
      </w:pPr>
      <w:r>
        <w:t>where c is a constant.</w:t>
      </w:r>
    </w:p>
    <w:p w14:paraId="4F99CCB9" w14:textId="77777777" w:rsidR="00CA4AFB" w:rsidRDefault="00CA4AFB" w:rsidP="005F3EC1">
      <w:pPr>
        <w:jc w:val="both"/>
        <w:pPrChange w:id="98" w:author="david lo" w:date="2020-12-09T15:28:00Z">
          <w:pPr/>
        </w:pPrChange>
      </w:pPr>
      <w:r>
        <w:t>It is important to regularise the learning objective to prevent overfitting. The complexity is defined by:</w:t>
      </w:r>
    </w:p>
    <w:p w14:paraId="7DBA39F2" w14:textId="59E19CF1" w:rsidR="007F7F2B" w:rsidRDefault="00CA4AFB" w:rsidP="00CA4AFB">
      <w:pPr>
        <w:jc w:val="center"/>
      </w:pPr>
      <m:oMathPara>
        <m:oMath>
          <m:r>
            <m:rPr>
              <m:sty m:val="p"/>
            </m:rPr>
            <w:rPr>
              <w:rFonts w:ascii="Cambria Math" w:hAnsi="Cambria Math"/>
            </w:rPr>
            <m:t>Ω</m:t>
          </m:r>
          <m:d>
            <m:dPr>
              <m:ctrlPr>
                <w:rPr>
                  <w:rFonts w:ascii="Cambria Math" w:hAnsi="Cambria Math"/>
                  <w:i/>
                </w:rPr>
              </m:ctrlPr>
            </m:dPr>
            <m:e>
              <m:r>
                <w:rPr>
                  <w:rFonts w:ascii="Cambria Math" w:hAnsi="Cambria Math"/>
                </w:rPr>
                <m:t>f</m:t>
              </m:r>
            </m:e>
          </m:d>
          <m:r>
            <w:rPr>
              <w:rFonts w:ascii="Cambria Math" w:hAnsi="Cambria Math"/>
            </w:rPr>
            <m:t>= υT+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oMath>
      </m:oMathPara>
    </w:p>
    <w:p w14:paraId="37FB1B4C" w14:textId="37530FF9" w:rsidR="00B40F8B" w:rsidRDefault="00B40F8B" w:rsidP="007F7F2B"/>
    <w:p w14:paraId="08988360" w14:textId="134121F7" w:rsidR="00B40F8B" w:rsidRPr="00B95864" w:rsidRDefault="00FA7415" w:rsidP="007F7F2B">
      <w:pPr>
        <w:rPr>
          <w:b/>
          <w:bCs/>
        </w:rPr>
      </w:pPr>
      <w:r w:rsidRPr="00B95864">
        <w:rPr>
          <w:b/>
          <w:bCs/>
        </w:rPr>
        <w:t>Dataset and Features</w:t>
      </w:r>
    </w:p>
    <w:p w14:paraId="44C0B854" w14:textId="73E7675D" w:rsidR="00FA7415" w:rsidRDefault="00CA4AFB" w:rsidP="005F3EC1">
      <w:pPr>
        <w:jc w:val="both"/>
        <w:pPrChange w:id="99" w:author="david lo" w:date="2020-12-09T15:28:00Z">
          <w:pPr/>
        </w:pPrChange>
      </w:pPr>
      <w:r>
        <w:t xml:space="preserve">The target investable universe is Hong Kong stock market and our objective is to examine the first day of return of IPO stocks. The dataset is a small dataset obtained from AAStocks.com and contains </w:t>
      </w:r>
      <w:del w:id="100" w:author="david lo" w:date="2020-12-09T11:50:00Z">
        <w:r w:rsidDel="00B64513">
          <w:delText xml:space="preserve">[*] </w:delText>
        </w:r>
      </w:del>
      <w:ins w:id="101" w:author="david lo" w:date="2020-12-09T11:50:00Z">
        <w:r w:rsidR="00B64513">
          <w:t>[</w:t>
        </w:r>
        <w:r w:rsidR="00B64513">
          <w:t>520</w:t>
        </w:r>
        <w:r w:rsidR="00B64513">
          <w:t xml:space="preserve">] </w:t>
        </w:r>
      </w:ins>
      <w:del w:id="102" w:author="david lo" w:date="2020-12-09T11:50:00Z">
        <w:r w:rsidDel="00B64513">
          <w:delText>number of shares, each of which has been assigned with [*] attributes</w:delText>
        </w:r>
      </w:del>
      <w:ins w:id="103" w:author="david lo" w:date="2020-12-09T11:50:00Z">
        <w:r w:rsidR="00B64513">
          <w:t xml:space="preserve">samples </w:t>
        </w:r>
      </w:ins>
      <w:ins w:id="104" w:author="david lo" w:date="2020-12-09T11:51:00Z">
        <w:r w:rsidR="00B64513">
          <w:t>of IPO issuers listed on SEHK between 2018 and 2020</w:t>
        </w:r>
      </w:ins>
      <w:r>
        <w:t xml:space="preserve">. </w:t>
      </w:r>
      <w:ins w:id="105" w:author="david lo" w:date="2020-12-09T11:51:00Z">
        <w:r w:rsidR="00B64513">
          <w:t>The</w:t>
        </w:r>
      </w:ins>
      <w:ins w:id="106" w:author="david lo" w:date="2020-12-09T11:52:00Z">
        <w:r w:rsidR="00B64513">
          <w:t xml:space="preserve"> qualitative and</w:t>
        </w:r>
      </w:ins>
      <w:ins w:id="107" w:author="david lo" w:date="2020-12-09T11:51:00Z">
        <w:r w:rsidR="00B64513">
          <w:t xml:space="preserve"> quantitative attributes </w:t>
        </w:r>
      </w:ins>
      <w:ins w:id="108" w:author="david lo" w:date="2020-12-09T11:52:00Z">
        <w:r w:rsidR="00B64513">
          <w:t>which we found relevant are summarised in Table 1 above.</w:t>
        </w:r>
      </w:ins>
    </w:p>
    <w:p w14:paraId="3DA5B142" w14:textId="35B8483D" w:rsidR="00CA4AFB" w:rsidRDefault="00CA4AFB" w:rsidP="005F3EC1">
      <w:pPr>
        <w:jc w:val="both"/>
        <w:rPr>
          <w:ins w:id="109" w:author="david lo" w:date="2020-12-09T12:12:00Z"/>
        </w:rPr>
        <w:pPrChange w:id="110" w:author="david lo" w:date="2020-12-09T15:28:00Z">
          <w:pPr/>
        </w:pPrChange>
      </w:pPr>
      <w:r>
        <w:lastRenderedPageBreak/>
        <w:t xml:space="preserve">Consistent </w:t>
      </w:r>
      <w:ins w:id="111" w:author="david lo" w:date="2020-12-09T12:11:00Z">
        <w:r w:rsidR="006B5D50">
          <w:t xml:space="preserve">with </w:t>
        </w:r>
      </w:ins>
      <w:r>
        <w:t>other studies, first day of return (</w:t>
      </w:r>
      <w:r w:rsidRPr="001C6F24">
        <w:rPr>
          <w:i/>
          <w:iCs/>
        </w:rPr>
        <w:t>R</w:t>
      </w:r>
      <w:r>
        <w:t>) is defined as (closing price of first day of trading – final offer price) / (final offer price), expressed as percentage. The closing price of each stock</w:t>
      </w:r>
      <w:ins w:id="112" w:author="david lo" w:date="2020-12-09T12:11:00Z">
        <w:r w:rsidR="006B5D50">
          <w:t xml:space="preserve"> on the first day of trading</w:t>
        </w:r>
      </w:ins>
      <w:r>
        <w:t xml:space="preserve"> is also easily accessible from AAStocks.com. </w:t>
      </w:r>
    </w:p>
    <w:p w14:paraId="5948E67D" w14:textId="1157E44B" w:rsidR="006B5D50" w:rsidRPr="006B5D50" w:rsidRDefault="006B5D50" w:rsidP="005F3EC1">
      <w:pPr>
        <w:jc w:val="both"/>
        <w:rPr>
          <w:ins w:id="113" w:author="david lo" w:date="2020-12-09T12:12:00Z"/>
          <w:i/>
          <w:iCs/>
          <w:rPrChange w:id="114" w:author="david lo" w:date="2020-12-09T12:13:00Z">
            <w:rPr>
              <w:ins w:id="115" w:author="david lo" w:date="2020-12-09T12:12:00Z"/>
            </w:rPr>
          </w:rPrChange>
        </w:rPr>
        <w:pPrChange w:id="116" w:author="david lo" w:date="2020-12-09T15:28:00Z">
          <w:pPr/>
        </w:pPrChange>
      </w:pPr>
      <w:ins w:id="117" w:author="david lo" w:date="2020-12-09T12:12:00Z">
        <w:r w:rsidRPr="006B5D50">
          <w:rPr>
            <w:i/>
            <w:iCs/>
            <w:rPrChange w:id="118" w:author="david lo" w:date="2020-12-09T12:13:00Z">
              <w:rPr/>
            </w:rPrChange>
          </w:rPr>
          <w:t>Initial dataset</w:t>
        </w:r>
      </w:ins>
    </w:p>
    <w:p w14:paraId="6AB3CA66" w14:textId="2C5D0A6D" w:rsidR="00992237" w:rsidRDefault="006B5D50" w:rsidP="005F3EC1">
      <w:pPr>
        <w:jc w:val="both"/>
        <w:rPr>
          <w:ins w:id="119" w:author="david lo" w:date="2020-12-09T12:29:00Z"/>
        </w:rPr>
        <w:pPrChange w:id="120" w:author="david lo" w:date="2020-12-09T15:28:00Z">
          <w:pPr/>
        </w:pPrChange>
      </w:pPr>
      <w:ins w:id="121" w:author="david lo" w:date="2020-12-09T12:17:00Z">
        <w:r>
          <w:t xml:space="preserve">AAStocks.com provides </w:t>
        </w:r>
      </w:ins>
      <w:ins w:id="122" w:author="david lo" w:date="2020-12-09T12:18:00Z">
        <w:r>
          <w:t xml:space="preserve">current and past IPO information up to the last three years. </w:t>
        </w:r>
      </w:ins>
      <w:ins w:id="123" w:author="david lo" w:date="2020-12-09T12:22:00Z">
        <w:r w:rsidR="00992237">
          <w:t xml:space="preserve">The data </w:t>
        </w:r>
      </w:ins>
      <w:ins w:id="124" w:author="david lo" w:date="2020-12-09T12:23:00Z">
        <w:r w:rsidR="00992237">
          <w:t>is rendered in tabular format and can be extracted by scraping</w:t>
        </w:r>
      </w:ins>
      <w:ins w:id="125" w:author="david lo" w:date="2020-12-09T12:30:00Z">
        <w:r w:rsidR="00992237">
          <w:t xml:space="preserve"> </w:t>
        </w:r>
      </w:ins>
      <w:ins w:id="126" w:author="david lo" w:date="2020-12-09T12:31:00Z">
        <w:r w:rsidR="00992237">
          <w:t>by writing</w:t>
        </w:r>
      </w:ins>
      <w:ins w:id="127" w:author="david lo" w:date="2020-12-09T12:30:00Z">
        <w:r w:rsidR="00992237">
          <w:t xml:space="preserve"> a simple python program</w:t>
        </w:r>
      </w:ins>
      <w:ins w:id="128" w:author="david lo" w:date="2020-12-09T12:23:00Z">
        <w:r w:rsidR="00992237">
          <w:t xml:space="preserve">. </w:t>
        </w:r>
      </w:ins>
      <w:ins w:id="129" w:author="david lo" w:date="2020-12-09T12:24:00Z">
        <w:r w:rsidR="00992237">
          <w:t>The scraped raw data contains 520 stocks listed from Ja</w:t>
        </w:r>
      </w:ins>
      <w:ins w:id="130" w:author="david lo" w:date="2020-12-09T12:25:00Z">
        <w:r w:rsidR="00992237">
          <w:t xml:space="preserve">nuary 2018 to December 2020. </w:t>
        </w:r>
      </w:ins>
      <w:ins w:id="131" w:author="david lo" w:date="2020-12-09T12:29:00Z">
        <w:r w:rsidR="00992237">
          <w:t>The initial dataset is stored in “stock_file.csv”.</w:t>
        </w:r>
      </w:ins>
    </w:p>
    <w:p w14:paraId="6D98B56D" w14:textId="16750C63" w:rsidR="00992237" w:rsidRDefault="00992237" w:rsidP="005F3EC1">
      <w:pPr>
        <w:jc w:val="both"/>
        <w:rPr>
          <w:ins w:id="132" w:author="david lo" w:date="2020-12-09T12:29:00Z"/>
        </w:rPr>
        <w:pPrChange w:id="133" w:author="david lo" w:date="2020-12-09T15:28:00Z">
          <w:pPr/>
        </w:pPrChange>
      </w:pPr>
    </w:p>
    <w:p w14:paraId="2368FA1F" w14:textId="0229E881" w:rsidR="00992237" w:rsidRPr="00992237" w:rsidRDefault="00992237" w:rsidP="005F3EC1">
      <w:pPr>
        <w:jc w:val="both"/>
        <w:rPr>
          <w:ins w:id="134" w:author="david lo" w:date="2020-12-09T12:29:00Z"/>
          <w:i/>
          <w:iCs/>
          <w:rPrChange w:id="135" w:author="david lo" w:date="2020-12-09T12:29:00Z">
            <w:rPr>
              <w:ins w:id="136" w:author="david lo" w:date="2020-12-09T12:29:00Z"/>
            </w:rPr>
          </w:rPrChange>
        </w:rPr>
        <w:pPrChange w:id="137" w:author="david lo" w:date="2020-12-09T15:28:00Z">
          <w:pPr/>
        </w:pPrChange>
      </w:pPr>
      <w:ins w:id="138" w:author="david lo" w:date="2020-12-09T12:29:00Z">
        <w:r w:rsidRPr="00992237">
          <w:rPr>
            <w:i/>
            <w:iCs/>
            <w:rPrChange w:id="139" w:author="david lo" w:date="2020-12-09T12:29:00Z">
              <w:rPr/>
            </w:rPrChange>
          </w:rPr>
          <w:t>Pre-processing</w:t>
        </w:r>
      </w:ins>
    </w:p>
    <w:p w14:paraId="40A4825C" w14:textId="406EF56E" w:rsidR="00992237" w:rsidRDefault="00992237" w:rsidP="005F3EC1">
      <w:pPr>
        <w:jc w:val="both"/>
        <w:pPrChange w:id="140" w:author="david lo" w:date="2020-12-09T15:28:00Z">
          <w:pPr/>
        </w:pPrChange>
      </w:pPr>
      <w:ins w:id="141" w:author="david lo" w:date="2020-12-09T12:30:00Z">
        <w:r>
          <w:t xml:space="preserve">In order for our </w:t>
        </w:r>
        <w:proofErr w:type="spellStart"/>
        <w:r>
          <w:t>XGBoost</w:t>
        </w:r>
        <w:proofErr w:type="spellEnd"/>
        <w:r>
          <w:t xml:space="preserve"> model to learn</w:t>
        </w:r>
      </w:ins>
      <w:ins w:id="142" w:author="david lo" w:date="2020-12-09T12:34:00Z">
        <w:r w:rsidR="002F22E1">
          <w:t>, the dataset has to be pre-processed, the following summarise some necessary pre-processing steps.</w:t>
        </w:r>
      </w:ins>
    </w:p>
    <w:p w14:paraId="476BDEAA" w14:textId="2F1F8B57" w:rsidR="00CA4AFB" w:rsidRDefault="00CA4AFB" w:rsidP="005F3EC1">
      <w:pPr>
        <w:jc w:val="both"/>
        <w:rPr>
          <w:ins w:id="143" w:author="david lo" w:date="2020-12-09T13:40:00Z"/>
        </w:rPr>
        <w:pPrChange w:id="144" w:author="david lo" w:date="2020-12-09T15:28:00Z">
          <w:pPr/>
        </w:pPrChange>
      </w:pPr>
    </w:p>
    <w:p w14:paraId="4F1B4DB0" w14:textId="7985B07D" w:rsidR="008F1195" w:rsidRDefault="008F1195" w:rsidP="005F3EC1">
      <w:pPr>
        <w:jc w:val="both"/>
        <w:rPr>
          <w:ins w:id="145" w:author="david lo" w:date="2020-12-09T13:46:00Z"/>
        </w:rPr>
        <w:pPrChange w:id="146" w:author="david lo" w:date="2020-12-09T15:28:00Z">
          <w:pPr/>
        </w:pPrChange>
      </w:pPr>
      <w:ins w:id="147" w:author="david lo" w:date="2020-12-09T13:41:00Z">
        <w:r>
          <w:t xml:space="preserve">First of all, </w:t>
        </w:r>
      </w:ins>
      <w:ins w:id="148" w:author="david lo" w:date="2020-12-09T13:46:00Z">
        <w:r>
          <w:t>we analy</w:t>
        </w:r>
      </w:ins>
      <w:ins w:id="149" w:author="david lo" w:date="2020-12-09T13:47:00Z">
        <w:r>
          <w:t xml:space="preserve">sed the missing values (marked as N/A for a number of fields in the raw dataset) and </w:t>
        </w:r>
      </w:ins>
      <w:ins w:id="150" w:author="david lo" w:date="2020-12-09T13:48:00Z">
        <w:r>
          <w:t>special values (marked as “</w:t>
        </w:r>
        <w:r>
          <w:rPr>
            <w:rFonts w:hint="eastAsia"/>
          </w:rPr>
          <w:t>認購不足</w:t>
        </w:r>
        <w:r>
          <w:t>” in the attribute</w:t>
        </w:r>
      </w:ins>
      <w:ins w:id="151" w:author="david lo" w:date="2020-12-09T13:49:00Z">
        <w:r>
          <w:t xml:space="preserve"> “over subscription ratio”, meaning the IPO was undersubs</w:t>
        </w:r>
      </w:ins>
      <w:ins w:id="152" w:author="david lo" w:date="2020-12-09T13:53:00Z">
        <w:r w:rsidR="00FF4145">
          <w:t>c</w:t>
        </w:r>
      </w:ins>
      <w:ins w:id="153" w:author="david lo" w:date="2020-12-09T13:49:00Z">
        <w:r>
          <w:t>ribed</w:t>
        </w:r>
      </w:ins>
      <w:ins w:id="154" w:author="david lo" w:date="2020-12-09T13:48:00Z">
        <w:r>
          <w:rPr>
            <w:rFonts w:hint="eastAsia"/>
          </w:rPr>
          <w:t>)</w:t>
        </w:r>
      </w:ins>
      <w:ins w:id="155" w:author="david lo" w:date="2020-12-09T13:53:00Z">
        <w:r w:rsidR="00FF4145">
          <w:t xml:space="preserve">. For those with </w:t>
        </w:r>
      </w:ins>
      <w:ins w:id="156" w:author="david lo" w:date="2020-12-09T13:54:00Z">
        <w:r w:rsidR="00FF4145">
          <w:t xml:space="preserve">N/A values, it is noted that </w:t>
        </w:r>
        <w:proofErr w:type="spellStart"/>
        <w:r w:rsidR="00FF4145">
          <w:t>AAStocks</w:t>
        </w:r>
        <w:proofErr w:type="spellEnd"/>
        <w:r w:rsidR="00FF4145">
          <w:t xml:space="preserve"> treated the transfer of listing from GEM to the Main Board as IPO and also there were some sec</w:t>
        </w:r>
      </w:ins>
      <w:ins w:id="157" w:author="david lo" w:date="2020-12-09T13:55:00Z">
        <w:r w:rsidR="00FF4145">
          <w:t>ondary listings in Hong Kong, both of the cases did not involve public subscription of new shares. We consider it appropriate to drop all such entries with N/A values</w:t>
        </w:r>
      </w:ins>
      <w:ins w:id="158" w:author="david lo" w:date="2020-12-09T13:56:00Z">
        <w:r w:rsidR="00FF4145">
          <w:t xml:space="preserve"> and dropping such data should not affect the overall integrity of the dataset. For those undersubscribed IPO</w:t>
        </w:r>
      </w:ins>
      <w:ins w:id="159" w:author="david lo" w:date="2020-12-09T13:57:00Z">
        <w:r w:rsidR="00FF4145">
          <w:t xml:space="preserve">, though it intuitively suggests that these stocks are less attractive and less in </w:t>
        </w:r>
      </w:ins>
      <w:ins w:id="160" w:author="david lo" w:date="2020-12-09T13:58:00Z">
        <w:r w:rsidR="00FF4145">
          <w:t xml:space="preserve">demand and it may be interesting to have a machine learning algorithm </w:t>
        </w:r>
      </w:ins>
      <w:ins w:id="161" w:author="david lo" w:date="2020-12-09T13:59:00Z">
        <w:r w:rsidR="00FF4145">
          <w:t>to learn the first day return of these undersubscribed stock</w:t>
        </w:r>
      </w:ins>
      <w:ins w:id="162" w:author="david lo" w:date="2020-12-09T14:00:00Z">
        <w:r w:rsidR="00FF4145">
          <w:t>s</w:t>
        </w:r>
      </w:ins>
      <w:ins w:id="163" w:author="david lo" w:date="2020-12-09T13:59:00Z">
        <w:r w:rsidR="00FF4145">
          <w:t xml:space="preserve">, </w:t>
        </w:r>
      </w:ins>
      <w:ins w:id="164" w:author="david lo" w:date="2020-12-09T14:00:00Z">
        <w:r w:rsidR="00FF4145">
          <w:t xml:space="preserve">the data from AAStocks.com did not provide the quantitative information on the extent of the undersubscription. Therefore, for simplicity and demonstration in this project, we also dropped such </w:t>
        </w:r>
      </w:ins>
      <w:ins w:id="165" w:author="david lo" w:date="2020-12-09T14:01:00Z">
        <w:r w:rsidR="00FF4145">
          <w:t>undersubscribed stocks in the cleaned dataset.</w:t>
        </w:r>
      </w:ins>
      <w:ins w:id="166" w:author="david lo" w:date="2020-12-09T14:11:00Z">
        <w:r w:rsidR="00FF4145">
          <w:t xml:space="preserve"> </w:t>
        </w:r>
        <w:r w:rsidR="00F17B6A">
          <w:t>After this process, there are 416 samples in the dataset.</w:t>
        </w:r>
      </w:ins>
    </w:p>
    <w:p w14:paraId="044255C9" w14:textId="77777777" w:rsidR="008F1195" w:rsidRDefault="008F1195" w:rsidP="005F3EC1">
      <w:pPr>
        <w:jc w:val="both"/>
        <w:rPr>
          <w:ins w:id="167" w:author="david lo" w:date="2020-12-09T13:46:00Z"/>
        </w:rPr>
        <w:pPrChange w:id="168" w:author="david lo" w:date="2020-12-09T15:28:00Z">
          <w:pPr/>
        </w:pPrChange>
      </w:pPr>
    </w:p>
    <w:p w14:paraId="5D30AAF7" w14:textId="77777777" w:rsidR="00F17B6A" w:rsidRDefault="00F17B6A" w:rsidP="005F3EC1">
      <w:pPr>
        <w:jc w:val="both"/>
        <w:rPr>
          <w:ins w:id="169" w:author="david lo" w:date="2020-12-09T14:16:00Z"/>
        </w:rPr>
        <w:pPrChange w:id="170" w:author="david lo" w:date="2020-12-09T15:28:00Z">
          <w:pPr/>
        </w:pPrChange>
      </w:pPr>
      <w:ins w:id="171" w:author="david lo" w:date="2020-12-09T14:11:00Z">
        <w:r>
          <w:t>Secondly</w:t>
        </w:r>
      </w:ins>
      <w:ins w:id="172" w:author="david lo" w:date="2020-12-09T14:12:00Z">
        <w:r>
          <w:t>,</w:t>
        </w:r>
      </w:ins>
      <w:ins w:id="173" w:author="david lo" w:date="2020-12-09T14:11:00Z">
        <w:r>
          <w:t xml:space="preserve"> w</w:t>
        </w:r>
      </w:ins>
      <w:ins w:id="174" w:author="david lo" w:date="2020-12-09T13:41:00Z">
        <w:r w:rsidR="008F1195">
          <w:t xml:space="preserve">hen the data is scraped, </w:t>
        </w:r>
      </w:ins>
      <w:ins w:id="175" w:author="david lo" w:date="2020-12-09T14:12:00Z">
        <w:r>
          <w:t xml:space="preserve">Python </w:t>
        </w:r>
      </w:ins>
      <w:ins w:id="176" w:author="david lo" w:date="2020-12-09T13:41:00Z">
        <w:r w:rsidR="008F1195">
          <w:t>read</w:t>
        </w:r>
      </w:ins>
      <w:ins w:id="177" w:author="david lo" w:date="2020-12-09T14:12:00Z">
        <w:r>
          <w:t>s</w:t>
        </w:r>
      </w:ins>
      <w:ins w:id="178" w:author="david lo" w:date="2020-12-09T13:41:00Z">
        <w:r w:rsidR="008F1195">
          <w:t xml:space="preserve"> the data from the csv file as an ‘object’ datatype. Converting an ‘object’ to numeric is necessary for the learning model to </w:t>
        </w:r>
      </w:ins>
      <w:ins w:id="179" w:author="david lo" w:date="2020-12-09T13:46:00Z">
        <w:r w:rsidR="008F1195">
          <w:t xml:space="preserve">read the data. </w:t>
        </w:r>
      </w:ins>
      <w:ins w:id="180" w:author="david lo" w:date="2020-12-09T14:12:00Z">
        <w:r>
          <w:t>Treatment</w:t>
        </w:r>
      </w:ins>
      <w:ins w:id="181" w:author="david lo" w:date="2020-12-09T14:13:00Z">
        <w:r>
          <w:t>s</w:t>
        </w:r>
      </w:ins>
      <w:ins w:id="182" w:author="david lo" w:date="2020-12-09T14:12:00Z">
        <w:r>
          <w:t xml:space="preserve"> of string data such as removing</w:t>
        </w:r>
      </w:ins>
      <w:ins w:id="183" w:author="david lo" w:date="2020-12-09T14:13:00Z">
        <w:r>
          <w:t xml:space="preserve"> ‘,’, ‘%’ and ‘-‘ were performed. The raw data of the market capitalisation attribute was a range of market capitalisations </w:t>
        </w:r>
      </w:ins>
      <w:ins w:id="184" w:author="david lo" w:date="2020-12-09T14:14:00Z">
        <w:r>
          <w:t>based on the high end and low end of the subscription price. New attributes of “</w:t>
        </w:r>
      </w:ins>
      <w:ins w:id="185" w:author="david lo" w:date="2020-12-09T14:15:00Z">
        <w:r>
          <w:t>m</w:t>
        </w:r>
      </w:ins>
      <w:ins w:id="186" w:author="david lo" w:date="2020-12-09T14:14:00Z">
        <w:r>
          <w:t>arket capitalisation</w:t>
        </w:r>
      </w:ins>
      <w:ins w:id="187" w:author="david lo" w:date="2020-12-09T14:15:00Z">
        <w:r>
          <w:t xml:space="preserve"> low</w:t>
        </w:r>
      </w:ins>
      <w:ins w:id="188" w:author="david lo" w:date="2020-12-09T14:14:00Z">
        <w:r>
          <w:t>” and “</w:t>
        </w:r>
      </w:ins>
      <w:ins w:id="189" w:author="david lo" w:date="2020-12-09T14:15:00Z">
        <w:r>
          <w:t xml:space="preserve">market capitalisation high” were created to store the low end and high end of the market capitalisation range, respectively and the market capitalisation attribute is </w:t>
        </w:r>
      </w:ins>
      <w:ins w:id="190" w:author="david lo" w:date="2020-12-09T14:16:00Z">
        <w:r>
          <w:t>disregarded in the subsequent learning.</w:t>
        </w:r>
      </w:ins>
    </w:p>
    <w:p w14:paraId="55F88558" w14:textId="77777777" w:rsidR="00F17B6A" w:rsidRDefault="00F17B6A" w:rsidP="005F3EC1">
      <w:pPr>
        <w:jc w:val="both"/>
        <w:rPr>
          <w:ins w:id="191" w:author="david lo" w:date="2020-12-09T14:16:00Z"/>
        </w:rPr>
        <w:pPrChange w:id="192" w:author="david lo" w:date="2020-12-09T15:28:00Z">
          <w:pPr/>
        </w:pPrChange>
      </w:pPr>
    </w:p>
    <w:p w14:paraId="6831527C" w14:textId="62E01523" w:rsidR="008F1195" w:rsidRDefault="00F17B6A" w:rsidP="005F3EC1">
      <w:pPr>
        <w:jc w:val="both"/>
        <w:pPrChange w:id="193" w:author="david lo" w:date="2020-12-09T15:28:00Z">
          <w:pPr/>
        </w:pPrChange>
      </w:pPr>
      <w:ins w:id="194" w:author="david lo" w:date="2020-12-09T14:16:00Z">
        <w:r>
          <w:t xml:space="preserve">The final dataset ready for learning is stored in “processed_stock_data.csv”. </w:t>
        </w:r>
      </w:ins>
      <w:ins w:id="195" w:author="david lo" w:date="2020-12-09T14:17:00Z">
        <w:r>
          <w:t>The pre</w:t>
        </w:r>
      </w:ins>
      <w:ins w:id="196" w:author="david lo" w:date="2020-12-09T14:18:00Z">
        <w:r>
          <w:t>-</w:t>
        </w:r>
      </w:ins>
      <w:ins w:id="197" w:author="david lo" w:date="2020-12-09T14:17:00Z">
        <w:r>
          <w:t xml:space="preserve">processing process of the raw dataset is demonstrated in </w:t>
        </w:r>
      </w:ins>
      <w:ins w:id="198" w:author="david lo" w:date="2020-12-09T14:18:00Z">
        <w:r>
          <w:t>“</w:t>
        </w:r>
        <w:proofErr w:type="spellStart"/>
        <w:r>
          <w:t>stock_data_cleaning.ipynb</w:t>
        </w:r>
        <w:proofErr w:type="spellEnd"/>
        <w:r>
          <w:t>”.</w:t>
        </w:r>
      </w:ins>
      <w:ins w:id="199" w:author="david lo" w:date="2020-12-09T14:16:00Z">
        <w:r>
          <w:t xml:space="preserve"> </w:t>
        </w:r>
      </w:ins>
    </w:p>
    <w:p w14:paraId="34A46D3C" w14:textId="77777777" w:rsidR="00F17B6A" w:rsidRDefault="00F17B6A" w:rsidP="007F7F2B">
      <w:pPr>
        <w:rPr>
          <w:ins w:id="200" w:author="david lo" w:date="2020-12-09T14:17:00Z"/>
          <w:b/>
          <w:bCs/>
        </w:rPr>
      </w:pPr>
    </w:p>
    <w:p w14:paraId="3CB08D77" w14:textId="77777777" w:rsidR="00F17B6A" w:rsidRDefault="00F17B6A" w:rsidP="007F7F2B">
      <w:pPr>
        <w:rPr>
          <w:ins w:id="201" w:author="david lo" w:date="2020-12-09T14:17:00Z"/>
          <w:b/>
          <w:bCs/>
        </w:rPr>
      </w:pPr>
    </w:p>
    <w:p w14:paraId="43D8EB79" w14:textId="22FF7176" w:rsidR="00FA7415" w:rsidRPr="00B95864" w:rsidRDefault="00FA7415" w:rsidP="007F7F2B">
      <w:pPr>
        <w:rPr>
          <w:b/>
          <w:bCs/>
        </w:rPr>
      </w:pPr>
      <w:r w:rsidRPr="00B95864">
        <w:rPr>
          <w:b/>
          <w:bCs/>
        </w:rPr>
        <w:t>Experiments / Results / Discussion</w:t>
      </w:r>
    </w:p>
    <w:p w14:paraId="5F310A8E" w14:textId="1AF6C543" w:rsidR="00FA7415" w:rsidRPr="00CA4AFB" w:rsidRDefault="00CA4AFB" w:rsidP="007F7F2B">
      <w:pPr>
        <w:rPr>
          <w:i/>
          <w:iCs/>
        </w:rPr>
      </w:pPr>
      <w:r w:rsidRPr="00CA4AFB">
        <w:rPr>
          <w:i/>
          <w:iCs/>
        </w:rPr>
        <w:lastRenderedPageBreak/>
        <w:t>Library and parameters</w:t>
      </w:r>
    </w:p>
    <w:p w14:paraId="07FA57A9" w14:textId="0799E379" w:rsidR="00CA4AFB" w:rsidRDefault="00CA4AFB" w:rsidP="005F3EC1">
      <w:pPr>
        <w:jc w:val="both"/>
        <w:pPrChange w:id="202" w:author="david lo" w:date="2020-12-09T15:27:00Z">
          <w:pPr/>
        </w:pPrChange>
      </w:pPr>
      <w:r>
        <w:t xml:space="preserve">We use Python as our programming language. </w:t>
      </w:r>
      <w:r w:rsidR="008621A4">
        <w:t xml:space="preserve">To use </w:t>
      </w:r>
      <w:proofErr w:type="spellStart"/>
      <w:r w:rsidR="008621A4">
        <w:t>XGBoost</w:t>
      </w:r>
      <w:proofErr w:type="spellEnd"/>
      <w:r w:rsidR="008621A4">
        <w:t>, the library [</w:t>
      </w:r>
      <w:proofErr w:type="spellStart"/>
      <w:r w:rsidR="008621A4">
        <w:t>py-xgboost</w:t>
      </w:r>
      <w:proofErr w:type="spellEnd"/>
      <w:r w:rsidR="008621A4">
        <w:t xml:space="preserve">] is installed, together with other necessary libraries including </w:t>
      </w:r>
      <w:del w:id="203" w:author="david lo" w:date="2020-12-09T14:17:00Z">
        <w:r w:rsidR="008621A4" w:rsidDel="00F17B6A">
          <w:delText>[</w:delText>
        </w:r>
      </w:del>
      <w:proofErr w:type="spellStart"/>
      <w:r w:rsidR="008621A4">
        <w:t>numpy</w:t>
      </w:r>
      <w:proofErr w:type="spellEnd"/>
      <w:r w:rsidR="008621A4">
        <w:t>, pandas, scikit-learn</w:t>
      </w:r>
      <w:ins w:id="204" w:author="david lo" w:date="2020-12-09T12:12:00Z">
        <w:r w:rsidR="006B5D50">
          <w:t xml:space="preserve"> and matplotlib</w:t>
        </w:r>
      </w:ins>
      <w:del w:id="205" w:author="david lo" w:date="2020-12-09T14:17:00Z">
        <w:r w:rsidR="008621A4" w:rsidDel="00F17B6A">
          <w:delText>]</w:delText>
        </w:r>
      </w:del>
      <w:r w:rsidR="008621A4">
        <w:t xml:space="preserve">. </w:t>
      </w:r>
    </w:p>
    <w:p w14:paraId="6B144F72" w14:textId="4D96F66B" w:rsidR="008621A4" w:rsidRPr="008621A4" w:rsidRDefault="008621A4" w:rsidP="005F3EC1">
      <w:pPr>
        <w:jc w:val="both"/>
        <w:rPr>
          <w:i/>
          <w:iCs/>
        </w:rPr>
        <w:pPrChange w:id="206" w:author="david lo" w:date="2020-12-09T15:27:00Z">
          <w:pPr/>
        </w:pPrChange>
      </w:pPr>
      <w:r w:rsidRPr="008621A4">
        <w:rPr>
          <w:i/>
          <w:iCs/>
        </w:rPr>
        <w:t xml:space="preserve">Hyperparameters of </w:t>
      </w:r>
      <w:proofErr w:type="spellStart"/>
      <w:r w:rsidRPr="008621A4">
        <w:rPr>
          <w:i/>
          <w:iCs/>
        </w:rPr>
        <w:t>XGBoost</w:t>
      </w:r>
      <w:proofErr w:type="spellEnd"/>
    </w:p>
    <w:p w14:paraId="33783FF6" w14:textId="0383A97F" w:rsidR="008621A4" w:rsidRDefault="008621A4" w:rsidP="005F3EC1">
      <w:pPr>
        <w:jc w:val="both"/>
        <w:pPrChange w:id="207" w:author="david lo" w:date="2020-12-09T15:27:00Z">
          <w:pPr/>
        </w:pPrChange>
      </w:pPr>
      <w:r>
        <w:t xml:space="preserve">Documentations of </w:t>
      </w:r>
      <w:proofErr w:type="spellStart"/>
      <w:r w:rsidR="00A11F53">
        <w:t>XGBoost</w:t>
      </w:r>
      <w:proofErr w:type="spellEnd"/>
      <w:r w:rsidR="00A11F53">
        <w:t xml:space="preserve"> set out general parameters and parameters for tree boosters. The following are the important one we modelled:</w:t>
      </w:r>
    </w:p>
    <w:p w14:paraId="6D0A2D6C" w14:textId="31AB368B" w:rsidR="00A11F53" w:rsidRDefault="00A11F53" w:rsidP="0059798F">
      <w:pPr>
        <w:tabs>
          <w:tab w:val="left" w:pos="1843"/>
        </w:tabs>
      </w:pPr>
      <w:proofErr w:type="spellStart"/>
      <w:r w:rsidRPr="00A11F53">
        <w:rPr>
          <w:highlight w:val="lightGray"/>
        </w:rPr>
        <w:t>learning_rate</w:t>
      </w:r>
      <w:proofErr w:type="spellEnd"/>
      <w:r>
        <w:t xml:space="preserve">: </w:t>
      </w:r>
      <w:r w:rsidR="0059798F">
        <w:tab/>
      </w:r>
      <w:r>
        <w:t>step size initially set at [0.1]</w:t>
      </w:r>
    </w:p>
    <w:p w14:paraId="4BC3BE29" w14:textId="54754364" w:rsidR="00A11F53" w:rsidRDefault="00A11F53" w:rsidP="002A6675">
      <w:pPr>
        <w:tabs>
          <w:tab w:val="left" w:pos="1843"/>
        </w:tabs>
        <w:ind w:left="1843" w:hanging="1843"/>
        <w:pPrChange w:id="208" w:author="david lo" w:date="2020-12-09T15:13:00Z">
          <w:pPr>
            <w:tabs>
              <w:tab w:val="left" w:pos="1843"/>
            </w:tabs>
          </w:pPr>
        </w:pPrChange>
      </w:pPr>
      <w:proofErr w:type="spellStart"/>
      <w:r w:rsidRPr="00A11F53">
        <w:rPr>
          <w:highlight w:val="lightGray"/>
        </w:rPr>
        <w:t>max_depth</w:t>
      </w:r>
      <w:proofErr w:type="spellEnd"/>
      <w:r>
        <w:t xml:space="preserve">: </w:t>
      </w:r>
      <w:r w:rsidR="0059798F">
        <w:tab/>
      </w:r>
      <w:r>
        <w:t>which govern the training stumps on the depth level they could have</w:t>
      </w:r>
      <w:ins w:id="209" w:author="david lo" w:date="2020-12-09T15:13:00Z">
        <w:r w:rsidR="002A6675">
          <w:t xml:space="preserve"> and is initially set to 5</w:t>
        </w:r>
      </w:ins>
      <w:r>
        <w:t>.</w:t>
      </w:r>
    </w:p>
    <w:p w14:paraId="2D5DE269" w14:textId="1F82006E" w:rsidR="00A11F53" w:rsidRDefault="00A11F53" w:rsidP="0059798F">
      <w:pPr>
        <w:tabs>
          <w:tab w:val="left" w:pos="1843"/>
        </w:tabs>
        <w:ind w:left="1843" w:hanging="1843"/>
      </w:pPr>
      <w:r w:rsidRPr="00CA3658">
        <w:rPr>
          <w:highlight w:val="lightGray"/>
        </w:rPr>
        <w:t>subsample</w:t>
      </w:r>
      <w:r>
        <w:t xml:space="preserve">: </w:t>
      </w:r>
      <w:r w:rsidR="0059798F">
        <w:tab/>
      </w:r>
      <w:r w:rsidR="00CA3658">
        <w:t>subsample ratio of the training instances. s</w:t>
      </w:r>
      <w:r w:rsidR="00CA3658" w:rsidRPr="00CA3658">
        <w:t xml:space="preserve">etting it to </w:t>
      </w:r>
      <w:r w:rsidR="00CA3658">
        <w:t>[</w:t>
      </w:r>
      <w:r w:rsidR="00CA3658" w:rsidRPr="00CA3658">
        <w:t>0.5</w:t>
      </w:r>
      <w:r w:rsidR="00CA3658">
        <w:t>]</w:t>
      </w:r>
      <w:r w:rsidR="00CA3658" w:rsidRPr="00CA3658">
        <w:t xml:space="preserve"> means that </w:t>
      </w:r>
      <w:proofErr w:type="spellStart"/>
      <w:r w:rsidR="00CA3658" w:rsidRPr="00CA3658">
        <w:t>XGBoost</w:t>
      </w:r>
      <w:proofErr w:type="spellEnd"/>
      <w:r w:rsidR="00CA3658" w:rsidRPr="00CA3658">
        <w:t xml:space="preserve"> would randomly sample half of the training data prior to growing trees. and this will prevent overfitting.</w:t>
      </w:r>
    </w:p>
    <w:p w14:paraId="2E9FE1D2" w14:textId="2494CAE2" w:rsidR="00CA3658" w:rsidRDefault="00CA3658" w:rsidP="0059798F">
      <w:pPr>
        <w:tabs>
          <w:tab w:val="left" w:pos="1843"/>
        </w:tabs>
        <w:ind w:left="1843" w:hanging="1843"/>
      </w:pPr>
      <w:proofErr w:type="spellStart"/>
      <w:r w:rsidRPr="00CA3658">
        <w:rPr>
          <w:highlight w:val="lightGray"/>
        </w:rPr>
        <w:t>colsample_bytree</w:t>
      </w:r>
      <w:proofErr w:type="spellEnd"/>
      <w:r>
        <w:t xml:space="preserve">: </w:t>
      </w:r>
      <w:r w:rsidR="0059798F">
        <w:tab/>
      </w:r>
      <w:r>
        <w:t>t</w:t>
      </w:r>
      <w:r w:rsidRPr="00CA3658">
        <w:t>he subsample ratio of columns when constructing each tree</w:t>
      </w:r>
      <w:r>
        <w:t xml:space="preserve">, will lead to overfitting if it is set too high. The value is set at [0.3]. </w:t>
      </w:r>
    </w:p>
    <w:p w14:paraId="50B14683" w14:textId="468F2ECF" w:rsidR="00CA3658" w:rsidRDefault="00CA3658" w:rsidP="0059798F">
      <w:pPr>
        <w:tabs>
          <w:tab w:val="left" w:pos="1843"/>
        </w:tabs>
      </w:pPr>
      <w:proofErr w:type="spellStart"/>
      <w:r w:rsidRPr="00CA3658">
        <w:rPr>
          <w:highlight w:val="lightGray"/>
        </w:rPr>
        <w:t>n_estimator</w:t>
      </w:r>
      <w:proofErr w:type="spellEnd"/>
      <w:r>
        <w:t xml:space="preserve">: </w:t>
      </w:r>
      <w:r w:rsidR="0059798F">
        <w:tab/>
      </w:r>
      <w:r>
        <w:t>number of training stumps to be built, which is set at [100]</w:t>
      </w:r>
    </w:p>
    <w:p w14:paraId="01506FBE" w14:textId="71BF24E3" w:rsidR="00CA3658" w:rsidRDefault="00CA3658" w:rsidP="0059798F">
      <w:pPr>
        <w:tabs>
          <w:tab w:val="left" w:pos="1843"/>
        </w:tabs>
        <w:ind w:left="1843" w:hanging="1843"/>
      </w:pPr>
      <w:r w:rsidRPr="00CA3658">
        <w:rPr>
          <w:highlight w:val="lightGray"/>
        </w:rPr>
        <w:t>objective</w:t>
      </w:r>
      <w:r>
        <w:t xml:space="preserve">: </w:t>
      </w:r>
      <w:r w:rsidR="0059798F">
        <w:tab/>
      </w:r>
      <w:r>
        <w:t xml:space="preserve">the default of objective is </w:t>
      </w:r>
      <w:ins w:id="210" w:author="david lo" w:date="2020-12-09T14:56:00Z">
        <w:r w:rsidR="0090222B">
          <w:t xml:space="preserve">mean </w:t>
        </w:r>
      </w:ins>
      <w:r>
        <w:t>squared</w:t>
      </w:r>
      <w:ins w:id="211" w:author="david lo" w:date="2020-12-09T14:56:00Z">
        <w:r w:rsidR="0090222B">
          <w:t xml:space="preserve"> </w:t>
        </w:r>
      </w:ins>
      <w:r>
        <w:t>error (regression with squared loss), [which is our objective]</w:t>
      </w:r>
    </w:p>
    <w:p w14:paraId="353A6E9B" w14:textId="0EE6F2FE" w:rsidR="002A6675" w:rsidRDefault="002A6675" w:rsidP="007F7F2B">
      <w:pPr>
        <w:rPr>
          <w:ins w:id="212" w:author="david lo" w:date="2020-12-09T15:12:00Z"/>
        </w:rPr>
      </w:pPr>
      <w:ins w:id="213" w:author="david lo" w:date="2020-12-09T15:11:00Z">
        <w:r>
          <w:t xml:space="preserve">In the </w:t>
        </w:r>
        <w:proofErr w:type="spellStart"/>
        <w:r>
          <w:t>Jupyter</w:t>
        </w:r>
        <w:proofErr w:type="spellEnd"/>
        <w:r>
          <w:t xml:space="preserve"> Notebook, a </w:t>
        </w:r>
      </w:ins>
      <w:ins w:id="214" w:author="david lo" w:date="2020-12-09T15:12:00Z">
        <w:r>
          <w:t>dictionary is defined to store the above hyperparameters:</w:t>
        </w:r>
      </w:ins>
    </w:p>
    <w:p w14:paraId="4D04AAC0" w14:textId="181D0484" w:rsidR="002A6675" w:rsidRPr="002A6675" w:rsidRDefault="002A6675" w:rsidP="007F7F2B">
      <w:pPr>
        <w:rPr>
          <w:ins w:id="215" w:author="david lo" w:date="2020-12-09T15:13:00Z"/>
          <w:rFonts w:ascii="Consolas" w:hAnsi="Consolas"/>
          <w:sz w:val="20"/>
          <w:szCs w:val="20"/>
          <w:rPrChange w:id="216" w:author="david lo" w:date="2020-12-09T15:14:00Z">
            <w:rPr>
              <w:ins w:id="217" w:author="david lo" w:date="2020-12-09T15:13:00Z"/>
            </w:rPr>
          </w:rPrChang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18" w:author="david lo" w:date="2020-12-09T15:15:00Z">
          <w:tblPr>
            <w:tblStyle w:val="TableGrid"/>
            <w:tblW w:w="0" w:type="auto"/>
            <w:tblLook w:val="04A0" w:firstRow="1" w:lastRow="0" w:firstColumn="1" w:lastColumn="0" w:noHBand="0" w:noVBand="1"/>
          </w:tblPr>
        </w:tblPrChange>
      </w:tblPr>
      <w:tblGrid>
        <w:gridCol w:w="9016"/>
        <w:tblGridChange w:id="219">
          <w:tblGrid>
            <w:gridCol w:w="9016"/>
          </w:tblGrid>
        </w:tblGridChange>
      </w:tblGrid>
      <w:tr w:rsidR="002A6675" w14:paraId="24291581" w14:textId="77777777" w:rsidTr="002A6675">
        <w:trPr>
          <w:ins w:id="220" w:author="david lo" w:date="2020-12-09T15:14:00Z"/>
        </w:trPr>
        <w:tc>
          <w:tcPr>
            <w:tcW w:w="9016" w:type="dxa"/>
            <w:shd w:val="clear" w:color="auto" w:fill="E7E6E6" w:themeFill="background2"/>
            <w:tcPrChange w:id="221" w:author="david lo" w:date="2020-12-09T15:15:00Z">
              <w:tcPr>
                <w:tcW w:w="9016" w:type="dxa"/>
              </w:tcPr>
            </w:tcPrChange>
          </w:tcPr>
          <w:p w14:paraId="03B22881" w14:textId="77777777" w:rsidR="002A6675" w:rsidRPr="005F3EC1" w:rsidRDefault="002A6675" w:rsidP="002A6675">
            <w:pPr>
              <w:ind w:left="1023" w:hanging="992"/>
              <w:rPr>
                <w:ins w:id="222" w:author="david lo" w:date="2020-12-09T15:14:00Z"/>
                <w:rFonts w:ascii="Courier New" w:hAnsi="Courier New" w:cs="Courier New"/>
                <w:sz w:val="20"/>
                <w:szCs w:val="20"/>
                <w:rPrChange w:id="223" w:author="david lo" w:date="2020-12-09T15:24:00Z">
                  <w:rPr>
                    <w:ins w:id="224" w:author="david lo" w:date="2020-12-09T15:14:00Z"/>
                    <w:rFonts w:ascii="Consolas" w:hAnsi="Consolas"/>
                    <w:sz w:val="20"/>
                    <w:szCs w:val="20"/>
                  </w:rPr>
                </w:rPrChange>
              </w:rPr>
              <w:pPrChange w:id="225" w:author="david lo" w:date="2020-12-09T15:15:00Z">
                <w:pPr/>
              </w:pPrChange>
            </w:pPr>
            <w:ins w:id="226" w:author="david lo" w:date="2020-12-09T15:14:00Z">
              <w:r w:rsidRPr="005F3EC1">
                <w:rPr>
                  <w:rFonts w:ascii="Courier New" w:hAnsi="Courier New" w:cs="Courier New"/>
                  <w:sz w:val="20"/>
                  <w:szCs w:val="20"/>
                  <w:rPrChange w:id="227" w:author="david lo" w:date="2020-12-09T15:24:00Z">
                    <w:rPr>
                      <w:rFonts w:ascii="Consolas" w:hAnsi="Consolas"/>
                      <w:sz w:val="20"/>
                      <w:szCs w:val="20"/>
                    </w:rPr>
                  </w:rPrChange>
                </w:rPr>
                <w:t>params = {“objective”: “</w:t>
              </w:r>
              <w:proofErr w:type="spellStart"/>
              <w:r w:rsidRPr="005F3EC1">
                <w:rPr>
                  <w:rFonts w:ascii="Courier New" w:hAnsi="Courier New" w:cs="Courier New"/>
                  <w:sz w:val="20"/>
                  <w:szCs w:val="20"/>
                  <w:rPrChange w:id="228" w:author="david lo" w:date="2020-12-09T15:24:00Z">
                    <w:rPr>
                      <w:rFonts w:ascii="Consolas" w:hAnsi="Consolas"/>
                      <w:sz w:val="20"/>
                      <w:szCs w:val="20"/>
                    </w:rPr>
                  </w:rPrChange>
                </w:rPr>
                <w:t>reg:linear</w:t>
              </w:r>
              <w:proofErr w:type="spellEnd"/>
              <w:r w:rsidRPr="005F3EC1">
                <w:rPr>
                  <w:rFonts w:ascii="Courier New" w:hAnsi="Courier New" w:cs="Courier New"/>
                  <w:sz w:val="20"/>
                  <w:szCs w:val="20"/>
                  <w:rPrChange w:id="229" w:author="david lo" w:date="2020-12-09T15:24:00Z">
                    <w:rPr>
                      <w:rFonts w:ascii="Consolas" w:hAnsi="Consolas"/>
                      <w:sz w:val="20"/>
                      <w:szCs w:val="20"/>
                    </w:rPr>
                  </w:rPrChange>
                </w:rPr>
                <w:t>”, “</w:t>
              </w:r>
              <w:proofErr w:type="spellStart"/>
              <w:r w:rsidRPr="005F3EC1">
                <w:rPr>
                  <w:rFonts w:ascii="Courier New" w:hAnsi="Courier New" w:cs="Courier New"/>
                  <w:sz w:val="20"/>
                  <w:szCs w:val="20"/>
                  <w:rPrChange w:id="230" w:author="david lo" w:date="2020-12-09T15:24:00Z">
                    <w:rPr>
                      <w:rFonts w:ascii="Consolas" w:hAnsi="Consolas"/>
                      <w:sz w:val="20"/>
                      <w:szCs w:val="20"/>
                    </w:rPr>
                  </w:rPrChange>
                </w:rPr>
                <w:t>colsample_bytree</w:t>
              </w:r>
              <w:proofErr w:type="spellEnd"/>
              <w:r w:rsidRPr="005F3EC1">
                <w:rPr>
                  <w:rFonts w:ascii="Courier New" w:hAnsi="Courier New" w:cs="Courier New"/>
                  <w:sz w:val="20"/>
                  <w:szCs w:val="20"/>
                  <w:rPrChange w:id="231" w:author="david lo" w:date="2020-12-09T15:24:00Z">
                    <w:rPr>
                      <w:rFonts w:ascii="Consolas" w:hAnsi="Consolas"/>
                      <w:sz w:val="20"/>
                      <w:szCs w:val="20"/>
                    </w:rPr>
                  </w:rPrChange>
                </w:rPr>
                <w:t>”: 0.3, “</w:t>
              </w:r>
              <w:proofErr w:type="spellStart"/>
              <w:r w:rsidRPr="005F3EC1">
                <w:rPr>
                  <w:rFonts w:ascii="Courier New" w:hAnsi="Courier New" w:cs="Courier New"/>
                  <w:sz w:val="20"/>
                  <w:szCs w:val="20"/>
                  <w:rPrChange w:id="232" w:author="david lo" w:date="2020-12-09T15:24:00Z">
                    <w:rPr>
                      <w:rFonts w:ascii="Consolas" w:hAnsi="Consolas"/>
                      <w:sz w:val="20"/>
                      <w:szCs w:val="20"/>
                    </w:rPr>
                  </w:rPrChange>
                </w:rPr>
                <w:t>learning_rate</w:t>
              </w:r>
              <w:proofErr w:type="spellEnd"/>
              <w:r w:rsidRPr="005F3EC1">
                <w:rPr>
                  <w:rFonts w:ascii="Courier New" w:hAnsi="Courier New" w:cs="Courier New"/>
                  <w:sz w:val="20"/>
                  <w:szCs w:val="20"/>
                  <w:rPrChange w:id="233" w:author="david lo" w:date="2020-12-09T15:24:00Z">
                    <w:rPr>
                      <w:rFonts w:ascii="Consolas" w:hAnsi="Consolas"/>
                      <w:sz w:val="20"/>
                      <w:szCs w:val="20"/>
                    </w:rPr>
                  </w:rPrChange>
                </w:rPr>
                <w:t>”: 0.1, “</w:t>
              </w:r>
              <w:proofErr w:type="spellStart"/>
              <w:r w:rsidRPr="005F3EC1">
                <w:rPr>
                  <w:rFonts w:ascii="Courier New" w:hAnsi="Courier New" w:cs="Courier New"/>
                  <w:sz w:val="20"/>
                  <w:szCs w:val="20"/>
                  <w:rPrChange w:id="234" w:author="david lo" w:date="2020-12-09T15:24:00Z">
                    <w:rPr>
                      <w:rFonts w:ascii="Consolas" w:hAnsi="Consolas"/>
                      <w:sz w:val="20"/>
                      <w:szCs w:val="20"/>
                    </w:rPr>
                  </w:rPrChange>
                </w:rPr>
                <w:t>max_depth</w:t>
              </w:r>
              <w:proofErr w:type="spellEnd"/>
              <w:r w:rsidRPr="005F3EC1">
                <w:rPr>
                  <w:rFonts w:ascii="Courier New" w:hAnsi="Courier New" w:cs="Courier New"/>
                  <w:sz w:val="20"/>
                  <w:szCs w:val="20"/>
                  <w:rPrChange w:id="235" w:author="david lo" w:date="2020-12-09T15:24:00Z">
                    <w:rPr>
                      <w:rFonts w:ascii="Consolas" w:hAnsi="Consolas"/>
                      <w:sz w:val="20"/>
                      <w:szCs w:val="20"/>
                    </w:rPr>
                  </w:rPrChange>
                </w:rPr>
                <w:t>”: 5, “alpha”: 10}</w:t>
              </w:r>
            </w:ins>
          </w:p>
          <w:p w14:paraId="312644C5" w14:textId="77777777" w:rsidR="002A6675" w:rsidRDefault="002A6675" w:rsidP="007F7F2B">
            <w:pPr>
              <w:rPr>
                <w:ins w:id="236" w:author="david lo" w:date="2020-12-09T15:14:00Z"/>
              </w:rPr>
            </w:pPr>
          </w:p>
        </w:tc>
      </w:tr>
    </w:tbl>
    <w:p w14:paraId="381C15CE" w14:textId="77777777" w:rsidR="002A6675" w:rsidRDefault="002A6675" w:rsidP="007F7F2B">
      <w:pPr>
        <w:rPr>
          <w:ins w:id="237" w:author="david lo" w:date="2020-12-09T15:11:00Z"/>
        </w:rPr>
      </w:pPr>
    </w:p>
    <w:p w14:paraId="1144C8C3" w14:textId="71250B96" w:rsidR="00CA3658" w:rsidRDefault="00CA3658" w:rsidP="005F3EC1">
      <w:pPr>
        <w:jc w:val="both"/>
        <w:pPrChange w:id="238" w:author="david lo" w:date="2020-12-09T15:27:00Z">
          <w:pPr/>
        </w:pPrChange>
      </w:pPr>
      <w:r>
        <w:t>[We also tried to adjust [some of the parameters above] to evaluate the impact to convergence. The results are:]</w:t>
      </w:r>
    </w:p>
    <w:p w14:paraId="49857220" w14:textId="1F780D5E" w:rsidR="00CA3658" w:rsidDel="002A6675" w:rsidRDefault="00CA3658" w:rsidP="007F7F2B">
      <w:pPr>
        <w:rPr>
          <w:del w:id="239" w:author="david lo" w:date="2020-12-09T15:15:00Z"/>
        </w:rPr>
      </w:pPr>
    </w:p>
    <w:p w14:paraId="5BA59D86" w14:textId="77777777" w:rsidR="00CA3658" w:rsidDel="002A6675" w:rsidRDefault="00CA3658" w:rsidP="007F7F2B">
      <w:pPr>
        <w:rPr>
          <w:del w:id="240" w:author="david lo" w:date="2020-12-09T15:15:00Z"/>
        </w:rPr>
      </w:pPr>
    </w:p>
    <w:p w14:paraId="3849005B" w14:textId="2114E063" w:rsidR="00CA3658" w:rsidDel="002A6675" w:rsidRDefault="00CA3658" w:rsidP="007F7F2B">
      <w:pPr>
        <w:rPr>
          <w:del w:id="241" w:author="david lo" w:date="2020-12-09T15:15:00Z"/>
        </w:rPr>
      </w:pPr>
      <w:del w:id="242" w:author="david lo" w:date="2020-12-09T15:15:00Z">
        <w:r w:rsidDel="002A6675">
          <w:delText xml:space="preserve"> </w:delText>
        </w:r>
      </w:del>
    </w:p>
    <w:p w14:paraId="4F82AEA6" w14:textId="77777777" w:rsidR="00A11F53" w:rsidDel="002A6675" w:rsidRDefault="00A11F53" w:rsidP="007F7F2B">
      <w:pPr>
        <w:rPr>
          <w:del w:id="243" w:author="david lo" w:date="2020-12-09T15:15:00Z"/>
        </w:rPr>
      </w:pPr>
    </w:p>
    <w:p w14:paraId="38B6F20B" w14:textId="77777777" w:rsidR="00CA4AFB" w:rsidRPr="00CA4AFB" w:rsidRDefault="00CA4AFB" w:rsidP="007F7F2B"/>
    <w:p w14:paraId="6FB3799C" w14:textId="534D5AAB" w:rsidR="00FA7415" w:rsidRDefault="00FA7415" w:rsidP="007F7F2B"/>
    <w:p w14:paraId="599C3BD8" w14:textId="4DCE4746" w:rsidR="00FA7415" w:rsidRPr="00B95864" w:rsidRDefault="00FA7415" w:rsidP="007F7F2B">
      <w:pPr>
        <w:rPr>
          <w:b/>
          <w:bCs/>
        </w:rPr>
      </w:pPr>
      <w:r w:rsidRPr="00B95864">
        <w:rPr>
          <w:b/>
          <w:bCs/>
        </w:rPr>
        <w:t>Results</w:t>
      </w:r>
    </w:p>
    <w:p w14:paraId="7D9130A7" w14:textId="31E17E21" w:rsidR="00FA7415" w:rsidRDefault="00FA7415" w:rsidP="007F7F2B">
      <w:pPr>
        <w:rPr>
          <w:ins w:id="244" w:author="david lo" w:date="2020-12-09T15:18:00Z"/>
        </w:rPr>
      </w:pPr>
    </w:p>
    <w:p w14:paraId="6A0F2467" w14:textId="67656503" w:rsidR="005F3EC1" w:rsidRPr="005F3EC1" w:rsidRDefault="002A6675" w:rsidP="005F3EC1">
      <w:pPr>
        <w:jc w:val="both"/>
        <w:rPr>
          <w:ins w:id="245" w:author="david lo" w:date="2020-12-09T15:22:00Z"/>
          <w:rPrChange w:id="246" w:author="david lo" w:date="2020-12-09T15:22:00Z">
            <w:rPr>
              <w:ins w:id="247" w:author="david lo" w:date="2020-12-09T15:22:00Z"/>
              <w:rFonts w:ascii="Consolas" w:hAnsi="Consolas"/>
              <w:sz w:val="20"/>
              <w:szCs w:val="20"/>
            </w:rPr>
          </w:rPrChange>
        </w:rPr>
        <w:pPrChange w:id="248" w:author="david lo" w:date="2020-12-09T15:27:00Z">
          <w:pPr/>
        </w:pPrChange>
      </w:pPr>
      <w:ins w:id="249" w:author="david lo" w:date="2020-12-09T15:19:00Z">
        <w:r>
          <w:t xml:space="preserve">Estimating the first day return of the IPO is a regression problem. </w:t>
        </w:r>
      </w:ins>
      <w:ins w:id="250" w:author="david lo" w:date="2020-12-09T15:18:00Z">
        <w:r>
          <w:t xml:space="preserve">We applied the </w:t>
        </w:r>
        <w:proofErr w:type="spellStart"/>
        <w:r>
          <w:t>XGBoost</w:t>
        </w:r>
        <w:proofErr w:type="spellEnd"/>
        <w:r>
          <w:t xml:space="preserve"> library of Python and called the </w:t>
        </w:r>
        <w:proofErr w:type="spellStart"/>
        <w:r w:rsidRPr="005F3EC1">
          <w:rPr>
            <w:rFonts w:ascii="Courier New" w:hAnsi="Courier New" w:cs="Courier New"/>
            <w:rPrChange w:id="251" w:author="david lo" w:date="2020-12-09T15:27:00Z">
              <w:rPr/>
            </w:rPrChange>
          </w:rPr>
          <w:t>XGBRegressor</w:t>
        </w:r>
        <w:proofErr w:type="spellEnd"/>
        <w:r w:rsidRPr="005F3EC1">
          <w:rPr>
            <w:rFonts w:ascii="Courier New" w:hAnsi="Courier New" w:cs="Courier New"/>
            <w:rPrChange w:id="252" w:author="david lo" w:date="2020-12-09T15:27:00Z">
              <w:rPr/>
            </w:rPrChange>
          </w:rPr>
          <w:t>()</w:t>
        </w:r>
        <w:r>
          <w:t xml:space="preserve"> </w:t>
        </w:r>
      </w:ins>
      <w:ins w:id="253" w:author="david lo" w:date="2020-12-09T15:19:00Z">
        <w:r>
          <w:t xml:space="preserve">class </w:t>
        </w:r>
      </w:ins>
      <w:ins w:id="254" w:author="david lo" w:date="2020-12-09T15:18:00Z">
        <w:r>
          <w:t xml:space="preserve">to instantiate an </w:t>
        </w:r>
        <w:proofErr w:type="spellStart"/>
        <w:r>
          <w:t>XGBoost</w:t>
        </w:r>
        <w:proofErr w:type="spellEnd"/>
        <w:r>
          <w:t xml:space="preserve"> regressor object</w:t>
        </w:r>
      </w:ins>
      <w:ins w:id="255" w:author="david lo" w:date="2020-12-09T15:19:00Z">
        <w:r>
          <w:t xml:space="preserve">. </w:t>
        </w:r>
      </w:ins>
      <w:proofErr w:type="spellStart"/>
      <w:ins w:id="256" w:author="david lo" w:date="2020-12-09T15:20:00Z">
        <w:r w:rsidR="005F3EC1">
          <w:t>XGBoost</w:t>
        </w:r>
        <w:proofErr w:type="spellEnd"/>
        <w:r w:rsidR="005F3EC1">
          <w:t xml:space="preserve"> </w:t>
        </w:r>
        <w:r w:rsidR="005F3EC1">
          <w:lastRenderedPageBreak/>
          <w:t xml:space="preserve">is capable of learning classification problems, which could be done by calling the </w:t>
        </w:r>
        <w:proofErr w:type="spellStart"/>
        <w:r w:rsidR="005F3EC1" w:rsidRPr="005F3EC1">
          <w:rPr>
            <w:rFonts w:ascii="Courier New" w:hAnsi="Courier New" w:cs="Courier New"/>
            <w:rPrChange w:id="257" w:author="david lo" w:date="2020-12-09T15:27:00Z">
              <w:rPr/>
            </w:rPrChange>
          </w:rPr>
          <w:t>XGBClassifier</w:t>
        </w:r>
        <w:proofErr w:type="spellEnd"/>
        <w:r w:rsidR="005F3EC1" w:rsidRPr="005F3EC1">
          <w:rPr>
            <w:rFonts w:ascii="Courier New" w:hAnsi="Courier New" w:cs="Courier New"/>
            <w:rPrChange w:id="258" w:author="david lo" w:date="2020-12-09T15:27:00Z">
              <w:rPr/>
            </w:rPrChange>
          </w:rPr>
          <w:t>()</w:t>
        </w:r>
        <w:r w:rsidR="005F3EC1">
          <w:t xml:space="preserve"> class instead. </w:t>
        </w:r>
      </w:ins>
      <w:ins w:id="259" w:author="david lo" w:date="2020-12-09T15:21:00Z">
        <w:r w:rsidR="005F3EC1">
          <w:t xml:space="preserve">In </w:t>
        </w:r>
        <w:proofErr w:type="spellStart"/>
        <w:r w:rsidR="005F3EC1">
          <w:t>Jupyter</w:t>
        </w:r>
        <w:proofErr w:type="spellEnd"/>
        <w:r w:rsidR="005F3EC1">
          <w:t xml:space="preserve"> Notebook, the following line</w:t>
        </w:r>
      </w:ins>
      <w:ins w:id="260" w:author="david lo" w:date="2020-12-09T15:25:00Z">
        <w:r w:rsidR="005F3EC1">
          <w:t>s of code</w:t>
        </w:r>
      </w:ins>
      <w:ins w:id="261" w:author="david lo" w:date="2020-12-09T15:21:00Z">
        <w:r w:rsidR="005F3EC1">
          <w:t xml:space="preserve"> was executed:</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F3EC1" w14:paraId="676F6E21" w14:textId="77777777" w:rsidTr="002F3E1C">
        <w:trPr>
          <w:ins w:id="262" w:author="david lo" w:date="2020-12-09T15:22:00Z"/>
        </w:trPr>
        <w:tc>
          <w:tcPr>
            <w:tcW w:w="9016" w:type="dxa"/>
            <w:shd w:val="clear" w:color="auto" w:fill="E7E6E6" w:themeFill="background2"/>
          </w:tcPr>
          <w:p w14:paraId="61F47DD9" w14:textId="37E12438" w:rsidR="005F3EC1" w:rsidRDefault="005F3EC1" w:rsidP="002F3E1C">
            <w:pPr>
              <w:ind w:left="1023" w:hanging="992"/>
              <w:rPr>
                <w:ins w:id="263" w:author="david lo" w:date="2020-12-09T15:25:00Z"/>
                <w:rFonts w:ascii="Courier New" w:hAnsi="Courier New" w:cs="Courier New"/>
                <w:sz w:val="20"/>
                <w:szCs w:val="20"/>
              </w:rPr>
            </w:pPr>
            <w:proofErr w:type="spellStart"/>
            <w:ins w:id="264" w:author="david lo" w:date="2020-12-09T15:22:00Z">
              <w:r w:rsidRPr="005F3EC1">
                <w:rPr>
                  <w:rFonts w:ascii="Courier New" w:hAnsi="Courier New" w:cs="Courier New"/>
                  <w:sz w:val="20"/>
                  <w:szCs w:val="20"/>
                  <w:rPrChange w:id="265" w:author="david lo" w:date="2020-12-09T15:24:00Z">
                    <w:rPr>
                      <w:rFonts w:ascii="Consolas" w:hAnsi="Consolas"/>
                      <w:sz w:val="20"/>
                      <w:szCs w:val="20"/>
                    </w:rPr>
                  </w:rPrChange>
                </w:rPr>
                <w:t>rg_reg</w:t>
              </w:r>
              <w:proofErr w:type="spellEnd"/>
              <w:r w:rsidRPr="005F3EC1">
                <w:rPr>
                  <w:rFonts w:ascii="Courier New" w:hAnsi="Courier New" w:cs="Courier New"/>
                  <w:sz w:val="20"/>
                  <w:szCs w:val="20"/>
                  <w:rPrChange w:id="266" w:author="david lo" w:date="2020-12-09T15:24:00Z">
                    <w:rPr>
                      <w:rFonts w:ascii="Consolas" w:hAnsi="Consolas"/>
                      <w:sz w:val="20"/>
                      <w:szCs w:val="20"/>
                    </w:rPr>
                  </w:rPrChange>
                </w:rPr>
                <w:t xml:space="preserve"> = </w:t>
              </w:r>
              <w:proofErr w:type="spellStart"/>
              <w:r w:rsidRPr="005F3EC1">
                <w:rPr>
                  <w:rFonts w:ascii="Courier New" w:hAnsi="Courier New" w:cs="Courier New"/>
                  <w:sz w:val="20"/>
                  <w:szCs w:val="20"/>
                  <w:rPrChange w:id="267" w:author="david lo" w:date="2020-12-09T15:24:00Z">
                    <w:rPr>
                      <w:rFonts w:ascii="Consolas" w:hAnsi="Consolas"/>
                      <w:sz w:val="20"/>
                      <w:szCs w:val="20"/>
                    </w:rPr>
                  </w:rPrChange>
                </w:rPr>
                <w:t>xgb.XGBRegressor</w:t>
              </w:r>
              <w:proofErr w:type="spellEnd"/>
              <w:r w:rsidRPr="005F3EC1">
                <w:rPr>
                  <w:rFonts w:ascii="Courier New" w:hAnsi="Courier New" w:cs="Courier New"/>
                  <w:sz w:val="20"/>
                  <w:szCs w:val="20"/>
                  <w:rPrChange w:id="268" w:author="david lo" w:date="2020-12-09T15:24:00Z">
                    <w:rPr>
                      <w:rFonts w:ascii="Consolas" w:hAnsi="Consolas"/>
                      <w:sz w:val="20"/>
                      <w:szCs w:val="20"/>
                    </w:rPr>
                  </w:rPrChange>
                </w:rPr>
                <w:t>(objective = ‘</w:t>
              </w:r>
              <w:proofErr w:type="spellStart"/>
              <w:r w:rsidRPr="005F3EC1">
                <w:rPr>
                  <w:rFonts w:ascii="Courier New" w:hAnsi="Courier New" w:cs="Courier New"/>
                  <w:sz w:val="20"/>
                  <w:szCs w:val="20"/>
                  <w:rPrChange w:id="269" w:author="david lo" w:date="2020-12-09T15:24:00Z">
                    <w:rPr>
                      <w:rFonts w:ascii="Consolas" w:hAnsi="Consolas"/>
                      <w:sz w:val="20"/>
                      <w:szCs w:val="20"/>
                    </w:rPr>
                  </w:rPrChange>
                </w:rPr>
                <w:t>reg:linear</w:t>
              </w:r>
              <w:proofErr w:type="spellEnd"/>
              <w:r w:rsidRPr="005F3EC1">
                <w:rPr>
                  <w:rFonts w:ascii="Courier New" w:hAnsi="Courier New" w:cs="Courier New"/>
                  <w:sz w:val="20"/>
                  <w:szCs w:val="20"/>
                  <w:rPrChange w:id="270" w:author="david lo" w:date="2020-12-09T15:24:00Z">
                    <w:rPr>
                      <w:rFonts w:ascii="Consolas" w:hAnsi="Consolas"/>
                      <w:sz w:val="20"/>
                      <w:szCs w:val="20"/>
                    </w:rPr>
                  </w:rPrChange>
                </w:rPr>
                <w:t xml:space="preserve">’, </w:t>
              </w:r>
              <w:proofErr w:type="spellStart"/>
              <w:r w:rsidRPr="005F3EC1">
                <w:rPr>
                  <w:rFonts w:ascii="Courier New" w:hAnsi="Courier New" w:cs="Courier New"/>
                  <w:sz w:val="20"/>
                  <w:szCs w:val="20"/>
                  <w:rPrChange w:id="271" w:author="david lo" w:date="2020-12-09T15:24:00Z">
                    <w:rPr>
                      <w:rFonts w:ascii="Consolas" w:hAnsi="Consolas"/>
                      <w:sz w:val="20"/>
                      <w:szCs w:val="20"/>
                    </w:rPr>
                  </w:rPrChange>
                </w:rPr>
                <w:t>colsample_bytree</w:t>
              </w:r>
              <w:proofErr w:type="spellEnd"/>
              <w:r w:rsidRPr="005F3EC1">
                <w:rPr>
                  <w:rFonts w:ascii="Courier New" w:hAnsi="Courier New" w:cs="Courier New"/>
                  <w:sz w:val="20"/>
                  <w:szCs w:val="20"/>
                  <w:rPrChange w:id="272" w:author="david lo" w:date="2020-12-09T15:24:00Z">
                    <w:rPr>
                      <w:rFonts w:ascii="Consolas" w:hAnsi="Consolas"/>
                      <w:sz w:val="20"/>
                      <w:szCs w:val="20"/>
                    </w:rPr>
                  </w:rPrChange>
                </w:rPr>
                <w:t xml:space="preserve"> = 0.3, </w:t>
              </w:r>
              <w:proofErr w:type="spellStart"/>
              <w:r w:rsidRPr="005F3EC1">
                <w:rPr>
                  <w:rFonts w:ascii="Courier New" w:hAnsi="Courier New" w:cs="Courier New"/>
                  <w:sz w:val="20"/>
                  <w:szCs w:val="20"/>
                  <w:rPrChange w:id="273" w:author="david lo" w:date="2020-12-09T15:24:00Z">
                    <w:rPr>
                      <w:rFonts w:ascii="Consolas" w:hAnsi="Consolas"/>
                      <w:sz w:val="20"/>
                      <w:szCs w:val="20"/>
                    </w:rPr>
                  </w:rPrChange>
                </w:rPr>
                <w:t>learning_r</w:t>
              </w:r>
            </w:ins>
            <w:ins w:id="274" w:author="david lo" w:date="2020-12-09T15:23:00Z">
              <w:r w:rsidRPr="005F3EC1">
                <w:rPr>
                  <w:rFonts w:ascii="Courier New" w:hAnsi="Courier New" w:cs="Courier New"/>
                  <w:sz w:val="20"/>
                  <w:szCs w:val="20"/>
                  <w:rPrChange w:id="275" w:author="david lo" w:date="2020-12-09T15:24:00Z">
                    <w:rPr>
                      <w:rFonts w:ascii="Consolas" w:hAnsi="Consolas"/>
                      <w:sz w:val="20"/>
                      <w:szCs w:val="20"/>
                    </w:rPr>
                  </w:rPrChange>
                </w:rPr>
                <w:t>ate</w:t>
              </w:r>
              <w:proofErr w:type="spellEnd"/>
              <w:r w:rsidRPr="005F3EC1">
                <w:rPr>
                  <w:rFonts w:ascii="Courier New" w:hAnsi="Courier New" w:cs="Courier New"/>
                  <w:sz w:val="20"/>
                  <w:szCs w:val="20"/>
                  <w:rPrChange w:id="276" w:author="david lo" w:date="2020-12-09T15:24:00Z">
                    <w:rPr>
                      <w:rFonts w:ascii="Consolas" w:hAnsi="Consolas"/>
                      <w:sz w:val="20"/>
                      <w:szCs w:val="20"/>
                    </w:rPr>
                  </w:rPrChange>
                </w:rPr>
                <w:t xml:space="preserve"> = 0.1, </w:t>
              </w:r>
              <w:proofErr w:type="spellStart"/>
              <w:r w:rsidRPr="005F3EC1">
                <w:rPr>
                  <w:rFonts w:ascii="Courier New" w:hAnsi="Courier New" w:cs="Courier New"/>
                  <w:sz w:val="20"/>
                  <w:szCs w:val="20"/>
                  <w:rPrChange w:id="277" w:author="david lo" w:date="2020-12-09T15:24:00Z">
                    <w:rPr>
                      <w:rFonts w:ascii="Consolas" w:hAnsi="Consolas"/>
                      <w:sz w:val="20"/>
                      <w:szCs w:val="20"/>
                    </w:rPr>
                  </w:rPrChange>
                </w:rPr>
                <w:t>max_depth</w:t>
              </w:r>
              <w:proofErr w:type="spellEnd"/>
              <w:r w:rsidRPr="005F3EC1">
                <w:rPr>
                  <w:rFonts w:ascii="Courier New" w:hAnsi="Courier New" w:cs="Courier New"/>
                  <w:sz w:val="20"/>
                  <w:szCs w:val="20"/>
                  <w:rPrChange w:id="278" w:author="david lo" w:date="2020-12-09T15:24:00Z">
                    <w:rPr>
                      <w:rFonts w:ascii="Consolas" w:hAnsi="Consolas"/>
                      <w:sz w:val="20"/>
                      <w:szCs w:val="20"/>
                    </w:rPr>
                  </w:rPrChange>
                </w:rPr>
                <w:t xml:space="preserve"> = 5, </w:t>
              </w:r>
              <w:proofErr w:type="spellStart"/>
              <w:r w:rsidRPr="005F3EC1">
                <w:rPr>
                  <w:rFonts w:ascii="Courier New" w:hAnsi="Courier New" w:cs="Courier New"/>
                  <w:sz w:val="20"/>
                  <w:szCs w:val="20"/>
                  <w:rPrChange w:id="279" w:author="david lo" w:date="2020-12-09T15:24:00Z">
                    <w:rPr>
                      <w:rFonts w:ascii="Consolas" w:hAnsi="Consolas"/>
                      <w:sz w:val="20"/>
                      <w:szCs w:val="20"/>
                    </w:rPr>
                  </w:rPrChange>
                </w:rPr>
                <w:t>n_estimators</w:t>
              </w:r>
              <w:proofErr w:type="spellEnd"/>
              <w:r w:rsidRPr="005F3EC1">
                <w:rPr>
                  <w:rFonts w:ascii="Courier New" w:hAnsi="Courier New" w:cs="Courier New"/>
                  <w:sz w:val="20"/>
                  <w:szCs w:val="20"/>
                  <w:rPrChange w:id="280" w:author="david lo" w:date="2020-12-09T15:24:00Z">
                    <w:rPr>
                      <w:rFonts w:ascii="Consolas" w:hAnsi="Consolas"/>
                      <w:sz w:val="20"/>
                      <w:szCs w:val="20"/>
                    </w:rPr>
                  </w:rPrChange>
                </w:rPr>
                <w:t xml:space="preserve"> = 10)</w:t>
              </w:r>
            </w:ins>
          </w:p>
          <w:p w14:paraId="5337430C" w14:textId="75E35F07" w:rsidR="005F3EC1" w:rsidRDefault="005F3EC1" w:rsidP="002F3E1C">
            <w:pPr>
              <w:ind w:left="1023" w:hanging="992"/>
              <w:rPr>
                <w:ins w:id="281" w:author="david lo" w:date="2020-12-09T15:25:00Z"/>
                <w:rFonts w:ascii="Courier New" w:hAnsi="Courier New" w:cs="Courier New"/>
                <w:sz w:val="20"/>
                <w:szCs w:val="20"/>
              </w:rPr>
            </w:pPr>
            <w:proofErr w:type="spellStart"/>
            <w:ins w:id="282" w:author="david lo" w:date="2020-12-09T15:25:00Z">
              <w:r>
                <w:rPr>
                  <w:rFonts w:ascii="Courier New" w:hAnsi="Courier New" w:cs="Courier New"/>
                  <w:sz w:val="20"/>
                  <w:szCs w:val="20"/>
                </w:rPr>
                <w:t>xg_reg.fit</w:t>
              </w:r>
              <w:proofErr w:type="spellEnd"/>
              <w:r>
                <w:rPr>
                  <w:rFonts w:ascii="Courier New" w:hAnsi="Courier New" w:cs="Courier New"/>
                  <w:sz w:val="20"/>
                  <w:szCs w:val="20"/>
                </w:rPr>
                <w:t>(</w:t>
              </w:r>
              <w:proofErr w:type="spellStart"/>
              <w:r>
                <w:rPr>
                  <w:rFonts w:ascii="Courier New" w:hAnsi="Courier New" w:cs="Courier New"/>
                  <w:sz w:val="20"/>
                  <w:szCs w:val="20"/>
                </w:rPr>
                <w:t>X_train</w:t>
              </w:r>
              <w:proofErr w:type="spellEnd"/>
              <w:r>
                <w:rPr>
                  <w:rFonts w:ascii="Courier New" w:hAnsi="Courier New" w:cs="Courier New"/>
                  <w:sz w:val="20"/>
                  <w:szCs w:val="20"/>
                </w:rPr>
                <w:t xml:space="preserve">, </w:t>
              </w:r>
              <w:proofErr w:type="spellStart"/>
              <w:r>
                <w:rPr>
                  <w:rFonts w:ascii="Courier New" w:hAnsi="Courier New" w:cs="Courier New"/>
                  <w:sz w:val="20"/>
                  <w:szCs w:val="20"/>
                </w:rPr>
                <w:t>y_train</w:t>
              </w:r>
              <w:proofErr w:type="spellEnd"/>
              <w:r>
                <w:rPr>
                  <w:rFonts w:ascii="Courier New" w:hAnsi="Courier New" w:cs="Courier New"/>
                  <w:sz w:val="20"/>
                  <w:szCs w:val="20"/>
                </w:rPr>
                <w:t>)</w:t>
              </w:r>
            </w:ins>
          </w:p>
          <w:p w14:paraId="2EC17F6A" w14:textId="7C11E159" w:rsidR="005F3EC1" w:rsidRPr="005F3EC1" w:rsidRDefault="005F3EC1" w:rsidP="002F3E1C">
            <w:pPr>
              <w:ind w:left="1023" w:hanging="992"/>
              <w:rPr>
                <w:ins w:id="283" w:author="david lo" w:date="2020-12-09T15:22:00Z"/>
                <w:rFonts w:ascii="Courier New" w:hAnsi="Courier New" w:cs="Courier New"/>
                <w:sz w:val="20"/>
                <w:szCs w:val="20"/>
                <w:rPrChange w:id="284" w:author="david lo" w:date="2020-12-09T15:24:00Z">
                  <w:rPr>
                    <w:ins w:id="285" w:author="david lo" w:date="2020-12-09T15:22:00Z"/>
                    <w:rFonts w:ascii="Consolas" w:hAnsi="Consolas"/>
                    <w:sz w:val="20"/>
                    <w:szCs w:val="20"/>
                  </w:rPr>
                </w:rPrChange>
              </w:rPr>
            </w:pPr>
            <w:proofErr w:type="spellStart"/>
            <w:ins w:id="286" w:author="david lo" w:date="2020-12-09T15:25:00Z">
              <w:r>
                <w:rPr>
                  <w:rFonts w:ascii="Courier New" w:hAnsi="Courier New" w:cs="Courier New"/>
                  <w:sz w:val="20"/>
                  <w:szCs w:val="20"/>
                </w:rPr>
                <w:t>preds</w:t>
              </w:r>
              <w:proofErr w:type="spellEnd"/>
              <w:r>
                <w:rPr>
                  <w:rFonts w:ascii="Courier New" w:hAnsi="Courier New" w:cs="Courier New"/>
                  <w:sz w:val="20"/>
                  <w:szCs w:val="20"/>
                </w:rPr>
                <w:t xml:space="preserve"> = </w:t>
              </w:r>
              <w:proofErr w:type="spellStart"/>
              <w:r>
                <w:rPr>
                  <w:rFonts w:ascii="Courier New" w:hAnsi="Courier New" w:cs="Courier New"/>
                  <w:sz w:val="20"/>
                  <w:szCs w:val="20"/>
                </w:rPr>
                <w:t>xg_reg.predict</w:t>
              </w:r>
              <w:proofErr w:type="spellEnd"/>
              <w:r>
                <w:rPr>
                  <w:rFonts w:ascii="Courier New" w:hAnsi="Courier New" w:cs="Courier New"/>
                  <w:sz w:val="20"/>
                  <w:szCs w:val="20"/>
                </w:rPr>
                <w:t>(</w:t>
              </w:r>
              <w:proofErr w:type="spellStart"/>
              <w:r>
                <w:rPr>
                  <w:rFonts w:ascii="Courier New" w:hAnsi="Courier New" w:cs="Courier New"/>
                  <w:sz w:val="20"/>
                  <w:szCs w:val="20"/>
                </w:rPr>
                <w:t>X_test</w:t>
              </w:r>
              <w:proofErr w:type="spellEnd"/>
              <w:r>
                <w:rPr>
                  <w:rFonts w:ascii="Courier New" w:hAnsi="Courier New" w:cs="Courier New"/>
                  <w:sz w:val="20"/>
                  <w:szCs w:val="20"/>
                </w:rPr>
                <w:t>)</w:t>
              </w:r>
            </w:ins>
          </w:p>
          <w:p w14:paraId="7B8CE663" w14:textId="77777777" w:rsidR="005F3EC1" w:rsidRDefault="005F3EC1" w:rsidP="002F3E1C">
            <w:pPr>
              <w:rPr>
                <w:ins w:id="287" w:author="david lo" w:date="2020-12-09T15:22:00Z"/>
              </w:rPr>
            </w:pPr>
          </w:p>
        </w:tc>
      </w:tr>
    </w:tbl>
    <w:p w14:paraId="38E0E618" w14:textId="77777777" w:rsidR="005F3EC1" w:rsidRDefault="005F3EC1" w:rsidP="005F3EC1">
      <w:pPr>
        <w:rPr>
          <w:ins w:id="288" w:author="david lo" w:date="2020-12-09T15:22:00Z"/>
        </w:rPr>
      </w:pPr>
    </w:p>
    <w:p w14:paraId="6A80D9B8" w14:textId="287B8B17" w:rsidR="005F3EC1" w:rsidRDefault="005F3EC1" w:rsidP="005F3EC1">
      <w:pPr>
        <w:jc w:val="both"/>
        <w:rPr>
          <w:ins w:id="289" w:author="david lo" w:date="2020-12-09T15:37:00Z"/>
        </w:rPr>
      </w:pPr>
      <w:ins w:id="290" w:author="david lo" w:date="2020-12-09T15:25:00Z">
        <w:r>
          <w:t xml:space="preserve">Please note that </w:t>
        </w:r>
        <w:proofErr w:type="spellStart"/>
        <w:r w:rsidRPr="005F3EC1">
          <w:rPr>
            <w:rFonts w:ascii="Courier New" w:hAnsi="Courier New" w:cs="Courier New"/>
            <w:rPrChange w:id="291" w:author="david lo" w:date="2020-12-09T15:27:00Z">
              <w:rPr/>
            </w:rPrChange>
          </w:rPr>
          <w:t>X_test</w:t>
        </w:r>
        <w:proofErr w:type="spellEnd"/>
        <w:r>
          <w:t xml:space="preserve">, </w:t>
        </w:r>
      </w:ins>
      <w:proofErr w:type="spellStart"/>
      <w:ins w:id="292" w:author="david lo" w:date="2020-12-09T15:26:00Z">
        <w:r w:rsidRPr="005F3EC1">
          <w:rPr>
            <w:rFonts w:ascii="Courier New" w:hAnsi="Courier New" w:cs="Courier New"/>
            <w:rPrChange w:id="293" w:author="david lo" w:date="2020-12-09T15:27:00Z">
              <w:rPr/>
            </w:rPrChange>
          </w:rPr>
          <w:t>X_train</w:t>
        </w:r>
        <w:proofErr w:type="spellEnd"/>
        <w:r>
          <w:t xml:space="preserve">, </w:t>
        </w:r>
        <w:proofErr w:type="spellStart"/>
        <w:r w:rsidRPr="005F3EC1">
          <w:rPr>
            <w:rFonts w:ascii="Courier New" w:hAnsi="Courier New" w:cs="Courier New"/>
            <w:rPrChange w:id="294" w:author="david lo" w:date="2020-12-09T15:27:00Z">
              <w:rPr/>
            </w:rPrChange>
          </w:rPr>
          <w:t>y_train</w:t>
        </w:r>
        <w:proofErr w:type="spellEnd"/>
        <w:r>
          <w:t xml:space="preserve"> are the testing dataset, training dataset and trained results, respectively. </w:t>
        </w:r>
      </w:ins>
      <w:ins w:id="295" w:author="david lo" w:date="2020-12-09T15:36:00Z">
        <w:r w:rsidR="006A1723">
          <w:t>Then, root mean squared error (</w:t>
        </w:r>
        <w:proofErr w:type="spellStart"/>
        <w:r w:rsidR="006A1723">
          <w:t>rmse</w:t>
        </w:r>
        <w:proofErr w:type="spellEnd"/>
        <w:r w:rsidR="006A1723">
          <w:t xml:space="preserve">) is calculated by invoking the </w:t>
        </w:r>
        <w:proofErr w:type="spellStart"/>
        <w:r w:rsidR="006A1723">
          <w:t>sklearns</w:t>
        </w:r>
        <w:proofErr w:type="spellEnd"/>
        <w:r w:rsidR="006A1723">
          <w:t>’ metrics module.</w:t>
        </w:r>
      </w:ins>
      <w:ins w:id="296" w:author="david lo" w:date="2020-12-09T15:37:00Z">
        <w:r w:rsidR="006A1723">
          <w:t xml:space="preserve"> The </w:t>
        </w:r>
        <w:proofErr w:type="spellStart"/>
        <w:r w:rsidR="006A1723">
          <w:t>rmse</w:t>
        </w:r>
        <w:proofErr w:type="spellEnd"/>
        <w:r w:rsidR="006A1723">
          <w:t xml:space="preserve"> first obtained from our model was approximately 0.5763.</w:t>
        </w:r>
      </w:ins>
    </w:p>
    <w:p w14:paraId="2693B252" w14:textId="0B2CB9C7" w:rsidR="006A1723" w:rsidRDefault="006A1723" w:rsidP="005F3EC1">
      <w:pPr>
        <w:jc w:val="both"/>
        <w:rPr>
          <w:ins w:id="297" w:author="david lo" w:date="2020-12-09T15:37:00Z"/>
        </w:rPr>
      </w:pPr>
    </w:p>
    <w:p w14:paraId="4DDFAD6E" w14:textId="0A5CD332" w:rsidR="006A1723" w:rsidRDefault="006A1723" w:rsidP="005F3EC1">
      <w:pPr>
        <w:jc w:val="both"/>
        <w:rPr>
          <w:ins w:id="298" w:author="david lo" w:date="2020-12-09T15:40:00Z"/>
        </w:rPr>
      </w:pPr>
      <w:ins w:id="299" w:author="david lo" w:date="2020-12-09T15:38:00Z">
        <w:r>
          <w:t xml:space="preserve">It is a general practice to do a k-fold cross validation to improve the model, where all the entries in the original dataset are used for both training as well as validation, and all entries are used just once. </w:t>
        </w:r>
      </w:ins>
      <w:ins w:id="300" w:author="david lo" w:date="2020-12-09T15:39:00Z">
        <w:r>
          <w:t xml:space="preserve">K-fold cross validation is supported by Python’s </w:t>
        </w:r>
        <w:proofErr w:type="spellStart"/>
        <w:r>
          <w:t>xgboost</w:t>
        </w:r>
        <w:proofErr w:type="spellEnd"/>
        <w:r>
          <w:t xml:space="preserve"> using a </w:t>
        </w:r>
        <w:r w:rsidRPr="006A1723">
          <w:rPr>
            <w:rFonts w:ascii="Courier New" w:hAnsi="Courier New" w:cs="Courier New"/>
            <w:rPrChange w:id="301" w:author="david lo" w:date="2020-12-09T15:39:00Z">
              <w:rPr/>
            </w:rPrChange>
          </w:rPr>
          <w:t>cv()</w:t>
        </w:r>
        <w:r>
          <w:t xml:space="preserve"> method.</w:t>
        </w:r>
      </w:ins>
      <w:ins w:id="302" w:author="david lo" w:date="2020-12-09T15:40:00Z">
        <w:r>
          <w:t xml:space="preserve"> To do this</w:t>
        </w:r>
      </w:ins>
      <w:ins w:id="303" w:author="david lo" w:date="2020-12-09T15:43:00Z">
        <w:r>
          <w:t xml:space="preserve"> for our learning model</w:t>
        </w:r>
      </w:ins>
      <w:ins w:id="304" w:author="david lo" w:date="2020-12-09T15:40:00Z">
        <w:r>
          <w:t>, the following line of code was run</w:t>
        </w:r>
      </w:ins>
      <w:ins w:id="305" w:author="david lo" w:date="2020-12-09T15:42:00Z">
        <w:r>
          <w:t xml:space="preserve"> to build a 3-fold cross validation model</w:t>
        </w:r>
      </w:ins>
      <w:ins w:id="306" w:author="david lo" w:date="2020-12-09T15:43:00Z">
        <w:r>
          <w:t xml:space="preserve"> and store the results in </w:t>
        </w:r>
        <w:proofErr w:type="spellStart"/>
        <w:r w:rsidRPr="006A1723">
          <w:rPr>
            <w:rFonts w:ascii="Courier New" w:hAnsi="Courier New" w:cs="Courier New"/>
            <w:rPrChange w:id="307" w:author="david lo" w:date="2020-12-09T15:44:00Z">
              <w:rPr/>
            </w:rPrChange>
          </w:rPr>
          <w:t>cv_r</w:t>
        </w:r>
      </w:ins>
      <w:ins w:id="308" w:author="david lo" w:date="2020-12-09T15:44:00Z">
        <w:r w:rsidRPr="006A1723">
          <w:rPr>
            <w:rFonts w:ascii="Courier New" w:hAnsi="Courier New" w:cs="Courier New"/>
            <w:rPrChange w:id="309" w:author="david lo" w:date="2020-12-09T15:44:00Z">
              <w:rPr/>
            </w:rPrChange>
          </w:rPr>
          <w:t>esults</w:t>
        </w:r>
      </w:ins>
      <w:proofErr w:type="spellEnd"/>
      <w:ins w:id="310" w:author="david lo" w:date="2020-12-09T15:41:00Z">
        <w:r>
          <w:t>:</w:t>
        </w:r>
      </w:ins>
    </w:p>
    <w:p w14:paraId="4E7D3F3A" w14:textId="77777777" w:rsidR="006A1723" w:rsidRPr="002F3E1C" w:rsidRDefault="006A1723" w:rsidP="006A1723">
      <w:pPr>
        <w:rPr>
          <w:ins w:id="311" w:author="david lo" w:date="2020-12-09T15:40:00Z"/>
          <w:rFonts w:ascii="Consolas" w:hAnsi="Consola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A1723" w14:paraId="72A3D59E" w14:textId="77777777" w:rsidTr="002F3E1C">
        <w:trPr>
          <w:ins w:id="312" w:author="david lo" w:date="2020-12-09T15:40:00Z"/>
        </w:trPr>
        <w:tc>
          <w:tcPr>
            <w:tcW w:w="9016" w:type="dxa"/>
            <w:shd w:val="clear" w:color="auto" w:fill="E7E6E6" w:themeFill="background2"/>
          </w:tcPr>
          <w:p w14:paraId="35EF7D1F" w14:textId="2424D7B6" w:rsidR="006A1723" w:rsidRPr="002F3E1C" w:rsidRDefault="006A1723" w:rsidP="002F3E1C">
            <w:pPr>
              <w:ind w:left="1023" w:hanging="992"/>
              <w:rPr>
                <w:ins w:id="313" w:author="david lo" w:date="2020-12-09T15:40:00Z"/>
                <w:rFonts w:ascii="Courier New" w:hAnsi="Courier New" w:cs="Courier New"/>
                <w:sz w:val="20"/>
                <w:szCs w:val="20"/>
              </w:rPr>
            </w:pPr>
            <w:proofErr w:type="spellStart"/>
            <w:ins w:id="314" w:author="david lo" w:date="2020-12-09T15:41:00Z">
              <w:r>
                <w:rPr>
                  <w:rFonts w:ascii="Courier New" w:hAnsi="Courier New" w:cs="Courier New"/>
                  <w:sz w:val="20"/>
                  <w:szCs w:val="20"/>
                </w:rPr>
                <w:t>cv_results</w:t>
              </w:r>
              <w:proofErr w:type="spellEnd"/>
              <w:r>
                <w:rPr>
                  <w:rFonts w:ascii="Courier New" w:hAnsi="Courier New" w:cs="Courier New"/>
                  <w:sz w:val="20"/>
                  <w:szCs w:val="20"/>
                </w:rPr>
                <w:t xml:space="preserve"> = xgb.cv(</w:t>
              </w:r>
              <w:proofErr w:type="spellStart"/>
              <w:r>
                <w:rPr>
                  <w:rFonts w:ascii="Courier New" w:hAnsi="Courier New" w:cs="Courier New"/>
                  <w:sz w:val="20"/>
                  <w:szCs w:val="20"/>
                </w:rPr>
                <w:t>dtrain</w:t>
              </w:r>
              <w:proofErr w:type="spellEnd"/>
              <w:r>
                <w:rPr>
                  <w:rFonts w:ascii="Courier New" w:hAnsi="Courier New" w:cs="Courier New"/>
                  <w:sz w:val="20"/>
                  <w:szCs w:val="20"/>
                </w:rPr>
                <w:t>=</w:t>
              </w:r>
              <w:proofErr w:type="spellStart"/>
              <w:r>
                <w:rPr>
                  <w:rFonts w:ascii="Courier New" w:hAnsi="Courier New" w:cs="Courier New"/>
                  <w:sz w:val="20"/>
                  <w:szCs w:val="20"/>
                </w:rPr>
                <w:t>data_dmatrix</w:t>
              </w:r>
              <w:proofErr w:type="spellEnd"/>
              <w:r>
                <w:rPr>
                  <w:rFonts w:ascii="Courier New" w:hAnsi="Courier New" w:cs="Courier New"/>
                  <w:sz w:val="20"/>
                  <w:szCs w:val="20"/>
                </w:rPr>
                <w:t xml:space="preserve">, params=params, </w:t>
              </w:r>
              <w:proofErr w:type="spellStart"/>
              <w:r>
                <w:rPr>
                  <w:rFonts w:ascii="Courier New" w:hAnsi="Courier New" w:cs="Courier New"/>
                  <w:sz w:val="20"/>
                  <w:szCs w:val="20"/>
                </w:rPr>
                <w:t>nfold</w:t>
              </w:r>
              <w:proofErr w:type="spellEnd"/>
              <w:r>
                <w:rPr>
                  <w:rFonts w:ascii="Courier New" w:hAnsi="Courier New" w:cs="Courier New"/>
                  <w:sz w:val="20"/>
                  <w:szCs w:val="20"/>
                </w:rPr>
                <w:t xml:space="preserve">=3, </w:t>
              </w:r>
              <w:proofErr w:type="spellStart"/>
              <w:r>
                <w:rPr>
                  <w:rFonts w:ascii="Courier New" w:hAnsi="Courier New" w:cs="Courier New"/>
                  <w:sz w:val="20"/>
                  <w:szCs w:val="20"/>
                </w:rPr>
                <w:t>num_boost_</w:t>
              </w:r>
            </w:ins>
            <w:ins w:id="315" w:author="david lo" w:date="2020-12-09T15:42:00Z">
              <w:r>
                <w:rPr>
                  <w:rFonts w:ascii="Courier New" w:hAnsi="Courier New" w:cs="Courier New"/>
                  <w:sz w:val="20"/>
                  <w:szCs w:val="20"/>
                </w:rPr>
                <w:t>round</w:t>
              </w:r>
              <w:proofErr w:type="spellEnd"/>
              <w:r>
                <w:rPr>
                  <w:rFonts w:ascii="Courier New" w:hAnsi="Courier New" w:cs="Courier New"/>
                  <w:sz w:val="20"/>
                  <w:szCs w:val="20"/>
                </w:rPr>
                <w:t xml:space="preserve">=50, </w:t>
              </w:r>
              <w:proofErr w:type="spellStart"/>
              <w:r>
                <w:rPr>
                  <w:rFonts w:ascii="Courier New" w:hAnsi="Courier New" w:cs="Courier New"/>
                  <w:sz w:val="20"/>
                  <w:szCs w:val="20"/>
                </w:rPr>
                <w:t>early_stopping_rounds</w:t>
              </w:r>
              <w:proofErr w:type="spellEnd"/>
              <w:r>
                <w:rPr>
                  <w:rFonts w:ascii="Courier New" w:hAnsi="Courier New" w:cs="Courier New"/>
                  <w:sz w:val="20"/>
                  <w:szCs w:val="20"/>
                </w:rPr>
                <w:t>=10, metrics=”</w:t>
              </w:r>
              <w:proofErr w:type="spellStart"/>
              <w:r>
                <w:rPr>
                  <w:rFonts w:ascii="Courier New" w:hAnsi="Courier New" w:cs="Courier New"/>
                  <w:sz w:val="20"/>
                  <w:szCs w:val="20"/>
                </w:rPr>
                <w:t>rmse</w:t>
              </w:r>
              <w:proofErr w:type="spellEnd"/>
              <w:r>
                <w:rPr>
                  <w:rFonts w:ascii="Courier New" w:hAnsi="Courier New" w:cs="Courier New"/>
                  <w:sz w:val="20"/>
                  <w:szCs w:val="20"/>
                </w:rPr>
                <w:t xml:space="preserve">”, </w:t>
              </w:r>
              <w:proofErr w:type="spellStart"/>
              <w:r>
                <w:rPr>
                  <w:rFonts w:ascii="Courier New" w:hAnsi="Courier New" w:cs="Courier New"/>
                  <w:sz w:val="20"/>
                  <w:szCs w:val="20"/>
                </w:rPr>
                <w:t>as_pandas</w:t>
              </w:r>
              <w:proofErr w:type="spellEnd"/>
              <w:r>
                <w:rPr>
                  <w:rFonts w:ascii="Courier New" w:hAnsi="Courier New" w:cs="Courier New"/>
                  <w:sz w:val="20"/>
                  <w:szCs w:val="20"/>
                </w:rPr>
                <w:t>=True, seed=123)</w:t>
              </w:r>
            </w:ins>
          </w:p>
          <w:p w14:paraId="3F9FDB10" w14:textId="77777777" w:rsidR="006A1723" w:rsidRDefault="006A1723" w:rsidP="002F3E1C">
            <w:pPr>
              <w:rPr>
                <w:ins w:id="316" w:author="david lo" w:date="2020-12-09T15:40:00Z"/>
              </w:rPr>
            </w:pPr>
          </w:p>
        </w:tc>
      </w:tr>
    </w:tbl>
    <w:p w14:paraId="12470251" w14:textId="77777777" w:rsidR="006A1723" w:rsidRDefault="006A1723" w:rsidP="006A1723">
      <w:pPr>
        <w:rPr>
          <w:ins w:id="317" w:author="david lo" w:date="2020-12-09T15:40:00Z"/>
        </w:rPr>
      </w:pPr>
    </w:p>
    <w:p w14:paraId="71DBDC19" w14:textId="41F268D9" w:rsidR="006A1723" w:rsidRDefault="006A1723" w:rsidP="00DF5867">
      <w:pPr>
        <w:jc w:val="both"/>
        <w:rPr>
          <w:ins w:id="318" w:author="david lo" w:date="2020-12-09T15:40:00Z"/>
        </w:rPr>
      </w:pPr>
      <w:ins w:id="319" w:author="david lo" w:date="2020-12-09T15:44:00Z">
        <w:r>
          <w:t xml:space="preserve">Please note that </w:t>
        </w:r>
        <w:proofErr w:type="spellStart"/>
        <w:r>
          <w:t>data_dmatrix</w:t>
        </w:r>
        <w:proofErr w:type="spellEnd"/>
        <w:r>
          <w:t xml:space="preserve"> was defined in our </w:t>
        </w:r>
        <w:proofErr w:type="spellStart"/>
        <w:r>
          <w:t>Jupyter</w:t>
        </w:r>
        <w:proofErr w:type="spellEnd"/>
        <w:r>
          <w:t xml:space="preserve"> Notebook as the </w:t>
        </w:r>
        <w:proofErr w:type="spellStart"/>
        <w:r>
          <w:t>Dmatrix</w:t>
        </w:r>
        <w:proofErr w:type="spellEnd"/>
        <w:r>
          <w:t xml:space="preserve"> data s</w:t>
        </w:r>
      </w:ins>
      <w:ins w:id="320" w:author="david lo" w:date="2020-12-09T15:45:00Z">
        <w:r>
          <w:t xml:space="preserve">tructure for storing our dataset, which is a feature of the Python’s </w:t>
        </w:r>
        <w:proofErr w:type="spellStart"/>
        <w:r>
          <w:t>xgboost</w:t>
        </w:r>
        <w:proofErr w:type="spellEnd"/>
        <w:r>
          <w:t xml:space="preserve"> library.</w:t>
        </w:r>
      </w:ins>
    </w:p>
    <w:p w14:paraId="43D88C34" w14:textId="5C2AADF2" w:rsidR="006A1723" w:rsidRDefault="006A1723" w:rsidP="00DF5867">
      <w:pPr>
        <w:jc w:val="both"/>
        <w:rPr>
          <w:ins w:id="321" w:author="david lo" w:date="2020-12-09T15:27:00Z"/>
        </w:rPr>
        <w:pPrChange w:id="322" w:author="david lo" w:date="2020-12-09T15:51:00Z">
          <w:pPr/>
        </w:pPrChange>
      </w:pPr>
      <w:ins w:id="323" w:author="david lo" w:date="2020-12-09T15:45:00Z">
        <w:r>
          <w:t>T</w:t>
        </w:r>
      </w:ins>
      <w:ins w:id="324" w:author="david lo" w:date="2020-12-09T15:46:00Z">
        <w:r>
          <w:t xml:space="preserve">he 3-fold cross validation successfully achieved improvement in </w:t>
        </w:r>
        <w:proofErr w:type="spellStart"/>
        <w:r>
          <w:t>rmse</w:t>
        </w:r>
        <w:proofErr w:type="spellEnd"/>
        <w:r w:rsidR="00DF5867">
          <w:t xml:space="preserve">, which now decreased to approximately 0.4694. </w:t>
        </w:r>
      </w:ins>
    </w:p>
    <w:p w14:paraId="3B245CA3" w14:textId="77777777" w:rsidR="005F3EC1" w:rsidRDefault="005F3EC1" w:rsidP="00DF5867">
      <w:pPr>
        <w:jc w:val="both"/>
        <w:pPrChange w:id="325" w:author="david lo" w:date="2020-12-09T15:51:00Z">
          <w:pPr/>
        </w:pPrChange>
      </w:pPr>
    </w:p>
    <w:p w14:paraId="325FD135" w14:textId="21917C0F" w:rsidR="00FA7415" w:rsidRDefault="00FA7415" w:rsidP="00DF5867">
      <w:pPr>
        <w:jc w:val="both"/>
        <w:rPr>
          <w:ins w:id="326" w:author="david lo" w:date="2020-12-09T15:50:00Z"/>
        </w:rPr>
        <w:pPrChange w:id="327" w:author="david lo" w:date="2020-12-09T15:51:00Z">
          <w:pPr/>
        </w:pPrChange>
      </w:pPr>
      <w:del w:id="328" w:author="david lo" w:date="2020-12-09T15:47:00Z">
        <w:r w:rsidDel="00DF5867">
          <w:delText>[Plot]</w:delText>
        </w:r>
      </w:del>
      <w:ins w:id="329" w:author="david lo" w:date="2020-12-09T15:47:00Z">
        <w:r w:rsidR="00DF5867">
          <w:t xml:space="preserve">Visualisation is made possible by </w:t>
        </w:r>
        <w:proofErr w:type="spellStart"/>
        <w:r w:rsidR="00DF5867">
          <w:t>XGBoost</w:t>
        </w:r>
        <w:proofErr w:type="spellEnd"/>
        <w:r w:rsidR="00DF5867">
          <w:t>, and one way is to examine the importance of each feature column in the original dataset within the</w:t>
        </w:r>
      </w:ins>
      <w:ins w:id="330" w:author="david lo" w:date="2020-12-09T15:48:00Z">
        <w:r w:rsidR="00DF5867">
          <w:t xml:space="preserve"> model. There is a simple way of counting the number of times each feature is split across the boosting rounds</w:t>
        </w:r>
      </w:ins>
      <w:ins w:id="331" w:author="david lo" w:date="2020-12-09T15:49:00Z">
        <w:r w:rsidR="00DF5867">
          <w:t xml:space="preserve">, with the features ordered according to the number of times the features appeared. This can be done by calling the </w:t>
        </w:r>
        <w:proofErr w:type="spellStart"/>
        <w:r w:rsidR="00DF5867" w:rsidRPr="00DF5867">
          <w:rPr>
            <w:rFonts w:ascii="Courier New" w:hAnsi="Courier New" w:cs="Courier New"/>
            <w:rPrChange w:id="332" w:author="david lo" w:date="2020-12-09T15:50:00Z">
              <w:rPr/>
            </w:rPrChange>
          </w:rPr>
          <w:t>plot_importance</w:t>
        </w:r>
        <w:proofErr w:type="spellEnd"/>
        <w:r w:rsidR="00DF5867" w:rsidRPr="00DF5867">
          <w:rPr>
            <w:rFonts w:ascii="Courier New" w:hAnsi="Courier New" w:cs="Courier New"/>
            <w:rPrChange w:id="333" w:author="david lo" w:date="2020-12-09T15:50:00Z">
              <w:rPr/>
            </w:rPrChange>
          </w:rPr>
          <w:t>()</w:t>
        </w:r>
        <w:r w:rsidR="00DF5867">
          <w:t xml:space="preserve"> function in Python’s </w:t>
        </w:r>
        <w:proofErr w:type="spellStart"/>
        <w:r w:rsidR="00DF5867">
          <w:t>xgboost</w:t>
        </w:r>
        <w:proofErr w:type="spellEnd"/>
        <w:r w:rsidR="00DF5867">
          <w:t xml:space="preserve"> library. The result</w:t>
        </w:r>
      </w:ins>
      <w:ins w:id="334" w:author="david lo" w:date="2020-12-09T15:50:00Z">
        <w:r w:rsidR="00DF5867">
          <w:t xml:space="preserve">ing chart in our </w:t>
        </w:r>
        <w:proofErr w:type="spellStart"/>
        <w:r w:rsidR="00DF5867">
          <w:t>Jupyter</w:t>
        </w:r>
        <w:proofErr w:type="spellEnd"/>
        <w:r w:rsidR="00DF5867">
          <w:t xml:space="preserve"> Notebook is shown below:</w:t>
        </w:r>
      </w:ins>
    </w:p>
    <w:p w14:paraId="65510AE9" w14:textId="711C8713" w:rsidR="00DF5867" w:rsidRDefault="00DF5867" w:rsidP="007F7F2B">
      <w:pPr>
        <w:rPr>
          <w:ins w:id="335" w:author="david lo" w:date="2020-12-09T15:50:00Z"/>
        </w:rPr>
      </w:pPr>
    </w:p>
    <w:p w14:paraId="6E76DC76" w14:textId="00B31C0D" w:rsidR="00DF5867" w:rsidRDefault="00DF5867" w:rsidP="007F7F2B">
      <w:ins w:id="336" w:author="david lo" w:date="2020-12-09T15:51:00Z">
        <w:r>
          <w:rPr>
            <w:noProof/>
          </w:rPr>
          <w:drawing>
            <wp:inline distT="0" distB="0" distL="0" distR="0" wp14:anchorId="49C507CE" wp14:editId="100ABB4F">
              <wp:extent cx="6608807" cy="12628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21199" cy="1265202"/>
                      </a:xfrm>
                      <a:prstGeom prst="rect">
                        <a:avLst/>
                      </a:prstGeom>
                      <a:noFill/>
                      <a:ln>
                        <a:noFill/>
                      </a:ln>
                    </pic:spPr>
                  </pic:pic>
                </a:graphicData>
              </a:graphic>
            </wp:inline>
          </w:drawing>
        </w:r>
      </w:ins>
    </w:p>
    <w:p w14:paraId="5F741F5A" w14:textId="492BA0A0" w:rsidR="00FA7415" w:rsidRDefault="00DF5867" w:rsidP="007F7F2B">
      <w:pPr>
        <w:rPr>
          <w:ins w:id="337" w:author="david lo" w:date="2020-12-09T15:53:00Z"/>
        </w:rPr>
      </w:pPr>
      <w:ins w:id="338" w:author="david lo" w:date="2020-12-09T15:52:00Z">
        <w:r>
          <w:lastRenderedPageBreak/>
          <w:t xml:space="preserve">From the chart above, it is noted that the lower end of the market capitalisation, final offer price and the allotment odds are the features of importance. </w:t>
        </w:r>
      </w:ins>
      <w:ins w:id="339" w:author="david lo" w:date="2020-12-09T15:53:00Z">
        <w:r>
          <w:t xml:space="preserve">However, the final offer price and the allotment odds are normally not available at the time of subscription. </w:t>
        </w:r>
      </w:ins>
    </w:p>
    <w:p w14:paraId="29BDF6F6" w14:textId="66E736E8" w:rsidR="00DF5867" w:rsidRPr="00DF5867" w:rsidRDefault="00DF5867" w:rsidP="007F7F2B">
      <w:pPr>
        <w:rPr>
          <w:ins w:id="340" w:author="david lo" w:date="2020-12-09T15:56:00Z"/>
          <w:b/>
          <w:bCs/>
          <w:rPrChange w:id="341" w:author="david lo" w:date="2020-12-09T15:56:00Z">
            <w:rPr>
              <w:ins w:id="342" w:author="david lo" w:date="2020-12-09T15:56:00Z"/>
            </w:rPr>
          </w:rPrChange>
        </w:rPr>
      </w:pPr>
      <w:ins w:id="343" w:author="david lo" w:date="2020-12-09T15:56:00Z">
        <w:r>
          <w:br/>
        </w:r>
        <w:r w:rsidRPr="00DF5867">
          <w:rPr>
            <w:b/>
            <w:bCs/>
            <w:rPrChange w:id="344" w:author="david lo" w:date="2020-12-09T15:56:00Z">
              <w:rPr/>
            </w:rPrChange>
          </w:rPr>
          <w:t>Future Improvements</w:t>
        </w:r>
      </w:ins>
    </w:p>
    <w:p w14:paraId="4F3260FC" w14:textId="0EC680A5" w:rsidR="00DF5867" w:rsidRDefault="00DF5867" w:rsidP="007F7F2B">
      <w:pPr>
        <w:rPr>
          <w:ins w:id="345" w:author="david lo" w:date="2020-12-09T16:01:00Z"/>
        </w:rPr>
      </w:pPr>
      <w:ins w:id="346" w:author="david lo" w:date="2020-12-09T15:56:00Z">
        <w:r>
          <w:t xml:space="preserve">The </w:t>
        </w:r>
        <w:proofErr w:type="spellStart"/>
        <w:r>
          <w:t>XGBoost</w:t>
        </w:r>
        <w:proofErr w:type="spellEnd"/>
        <w:r>
          <w:t xml:space="preserve"> is a powerful learning tool capable of </w:t>
        </w:r>
        <w:r w:rsidR="00927D2D">
          <w:t xml:space="preserve">learning </w:t>
        </w:r>
      </w:ins>
      <w:ins w:id="347" w:author="david lo" w:date="2020-12-09T15:58:00Z">
        <w:r w:rsidR="00927D2D">
          <w:t xml:space="preserve">small to medium structured/tabular data. However, </w:t>
        </w:r>
        <w:proofErr w:type="spellStart"/>
        <w:r w:rsidR="00927D2D">
          <w:t>XGBoost</w:t>
        </w:r>
        <w:proofErr w:type="spellEnd"/>
        <w:r w:rsidR="00927D2D">
          <w:t xml:space="preserve"> does require considerable efforts in tun</w:t>
        </w:r>
      </w:ins>
      <w:ins w:id="348" w:author="david lo" w:date="2020-12-09T15:59:00Z">
        <w:r w:rsidR="00927D2D">
          <w:t xml:space="preserve">ing the hyper-parameters as detailed in this report above. Choosing the suitable hyper-parameters may have </w:t>
        </w:r>
      </w:ins>
      <w:ins w:id="349" w:author="david lo" w:date="2020-12-09T16:00:00Z">
        <w:r w:rsidR="00927D2D">
          <w:t xml:space="preserve">significant impact to the overall model configuration and hence the final </w:t>
        </w:r>
        <w:proofErr w:type="spellStart"/>
        <w:r w:rsidR="00927D2D">
          <w:t>rmse</w:t>
        </w:r>
        <w:proofErr w:type="spellEnd"/>
        <w:r w:rsidR="00927D2D">
          <w:t>. We suggest that future efforts should be spent on stu</w:t>
        </w:r>
      </w:ins>
      <w:ins w:id="350" w:author="david lo" w:date="2020-12-09T16:01:00Z">
        <w:r w:rsidR="00927D2D">
          <w:t xml:space="preserve">dying the configuration of </w:t>
        </w:r>
        <w:proofErr w:type="spellStart"/>
        <w:r w:rsidR="00927D2D">
          <w:t>XGBoost</w:t>
        </w:r>
        <w:proofErr w:type="spellEnd"/>
        <w:r w:rsidR="00927D2D">
          <w:t xml:space="preserve"> hyper-parameters and the optimisation of the model. </w:t>
        </w:r>
      </w:ins>
    </w:p>
    <w:p w14:paraId="7041F150" w14:textId="3BFB61E9" w:rsidR="00927D2D" w:rsidRDefault="00927D2D" w:rsidP="007F7F2B">
      <w:ins w:id="351" w:author="david lo" w:date="2020-12-09T16:01:00Z">
        <w:r>
          <w:t xml:space="preserve">Due to our limitation in obtaining data, which is usually not free in the financial </w:t>
        </w:r>
      </w:ins>
      <w:ins w:id="352" w:author="david lo" w:date="2020-12-09T16:02:00Z">
        <w:r>
          <w:t>market, we obtained free but limited data from AAStocks.com</w:t>
        </w:r>
      </w:ins>
      <w:ins w:id="353" w:author="david lo" w:date="2020-12-09T16:03:00Z">
        <w:r>
          <w:t>, as</w:t>
        </w:r>
      </w:ins>
      <w:ins w:id="354" w:author="david lo" w:date="2020-12-09T16:02:00Z">
        <w:r>
          <w:t xml:space="preserve"> this project is not meant to provide sophisticated results for making a living in inve</w:t>
        </w:r>
      </w:ins>
      <w:ins w:id="355" w:author="david lo" w:date="2020-12-09T16:03:00Z">
        <w:r>
          <w:t xml:space="preserve">sting IPO stocks. It is suggestable for future works to include more data, such as financial figures of the IPO </w:t>
        </w:r>
      </w:ins>
      <w:ins w:id="356" w:author="david lo" w:date="2020-12-09T16:04:00Z">
        <w:r>
          <w:t xml:space="preserve">stocks, common financial metrics (e.g. P/E ratio, free cash flow and liquidity ratios), etc. </w:t>
        </w:r>
      </w:ins>
    </w:p>
    <w:p w14:paraId="2A3B31CE" w14:textId="2AAABC02" w:rsidR="00FA7415" w:rsidRDefault="00FA7415" w:rsidP="007F7F2B">
      <w:pPr>
        <w:rPr>
          <w:b/>
          <w:bCs/>
        </w:rPr>
      </w:pPr>
      <w:r w:rsidRPr="00FA7415">
        <w:rPr>
          <w:b/>
          <w:bCs/>
        </w:rPr>
        <w:t>Conclusion</w:t>
      </w:r>
    </w:p>
    <w:p w14:paraId="72FB6E6E" w14:textId="32C86A7C" w:rsidR="00FA7415" w:rsidRDefault="00FA7415" w:rsidP="007F7F2B">
      <w:pPr>
        <w:rPr>
          <w:b/>
          <w:bCs/>
        </w:rPr>
      </w:pPr>
    </w:p>
    <w:p w14:paraId="466AAF43" w14:textId="77777777" w:rsidR="00DF5867" w:rsidRDefault="00DF5867" w:rsidP="007F7F2B">
      <w:pPr>
        <w:rPr>
          <w:ins w:id="357" w:author="david lo" w:date="2020-12-09T15:55:00Z"/>
          <w:b/>
          <w:bCs/>
        </w:rPr>
      </w:pPr>
    </w:p>
    <w:p w14:paraId="4DA9E44C" w14:textId="1C4C1CEA" w:rsidR="00FA7415" w:rsidRDefault="00DF5867" w:rsidP="007F7F2B">
      <w:pPr>
        <w:rPr>
          <w:ins w:id="358" w:author="david lo" w:date="2020-12-09T15:55:00Z"/>
          <w:b/>
          <w:bCs/>
        </w:rPr>
      </w:pPr>
      <w:ins w:id="359" w:author="david lo" w:date="2020-12-09T15:55:00Z">
        <w:r>
          <w:rPr>
            <w:b/>
            <w:bCs/>
          </w:rPr>
          <w:t>Code Resources</w:t>
        </w:r>
      </w:ins>
    </w:p>
    <w:p w14:paraId="5380FAFA" w14:textId="16291C25" w:rsidR="00DF5867" w:rsidRDefault="00DF5867" w:rsidP="007F7F2B">
      <w:pPr>
        <w:rPr>
          <w:ins w:id="360" w:author="david lo" w:date="2020-12-09T15:55:00Z"/>
          <w:b/>
          <w:bCs/>
        </w:rPr>
      </w:pPr>
    </w:p>
    <w:p w14:paraId="42296A51" w14:textId="77777777" w:rsidR="00DF5867" w:rsidRDefault="00DF5867" w:rsidP="007F7F2B">
      <w:pPr>
        <w:rPr>
          <w:b/>
          <w:bCs/>
        </w:rPr>
      </w:pPr>
    </w:p>
    <w:p w14:paraId="1141C87A" w14:textId="23B4A5F9" w:rsidR="00FA7415" w:rsidRDefault="00FA7415" w:rsidP="007F7F2B">
      <w:pPr>
        <w:rPr>
          <w:b/>
          <w:bCs/>
        </w:rPr>
      </w:pPr>
    </w:p>
    <w:p w14:paraId="644FF707" w14:textId="44F08050" w:rsidR="00FA7415" w:rsidRDefault="00FA7415" w:rsidP="007F7F2B">
      <w:pPr>
        <w:rPr>
          <w:b/>
          <w:bCs/>
        </w:rPr>
      </w:pPr>
      <w:r>
        <w:rPr>
          <w:b/>
          <w:bCs/>
        </w:rPr>
        <w:t>References</w:t>
      </w:r>
    </w:p>
    <w:p w14:paraId="59775B9F" w14:textId="77777777" w:rsidR="00FA7415" w:rsidRPr="00FA7415" w:rsidRDefault="00FA7415" w:rsidP="007F7F2B">
      <w:pPr>
        <w:rPr>
          <w:b/>
          <w:bCs/>
        </w:rPr>
      </w:pPr>
    </w:p>
    <w:p w14:paraId="0287B155" w14:textId="34EEA23E" w:rsidR="00FA7415" w:rsidRDefault="00B95864" w:rsidP="00B95864">
      <w:pPr>
        <w:pStyle w:val="ListParagraph"/>
        <w:numPr>
          <w:ilvl w:val="0"/>
          <w:numId w:val="1"/>
        </w:numPr>
      </w:pPr>
      <w:r>
        <w:t xml:space="preserve">T. Chen and C </w:t>
      </w:r>
      <w:proofErr w:type="spellStart"/>
      <w:r>
        <w:t>Guestrin</w:t>
      </w:r>
      <w:proofErr w:type="spellEnd"/>
      <w:r>
        <w:t xml:space="preserve">. </w:t>
      </w:r>
      <w:proofErr w:type="spellStart"/>
      <w:r>
        <w:t>XGBoost</w:t>
      </w:r>
      <w:proofErr w:type="spellEnd"/>
      <w:r>
        <w:t>: A Scalable Tree Boosting System. In Proceedings of the 22</w:t>
      </w:r>
      <w:r w:rsidRPr="00B95864">
        <w:rPr>
          <w:vertAlign w:val="superscript"/>
        </w:rPr>
        <w:t>nd</w:t>
      </w:r>
      <w:r>
        <w:t xml:space="preserve"> ACM SIGKDD International Conference on Knowledge Discovery and Data Mining. August 2016. Pages 785-794.</w:t>
      </w:r>
    </w:p>
    <w:p w14:paraId="41D2FD63" w14:textId="77777777" w:rsidR="008621A4" w:rsidRDefault="008621A4" w:rsidP="008621A4">
      <w:pPr>
        <w:pStyle w:val="ListParagraph"/>
      </w:pPr>
    </w:p>
    <w:p w14:paraId="49188C51" w14:textId="1CB42F79" w:rsidR="008621A4" w:rsidRDefault="00B95864" w:rsidP="008621A4">
      <w:pPr>
        <w:pStyle w:val="ListParagraph"/>
        <w:numPr>
          <w:ilvl w:val="0"/>
          <w:numId w:val="1"/>
        </w:numPr>
      </w:pPr>
      <w:proofErr w:type="spellStart"/>
      <w:r>
        <w:t>Luque</w:t>
      </w:r>
      <w:proofErr w:type="spellEnd"/>
      <w:r>
        <w:t xml:space="preserve">, C., </w:t>
      </w:r>
      <w:proofErr w:type="spellStart"/>
      <w:r>
        <w:t>Quinlana</w:t>
      </w:r>
      <w:proofErr w:type="spellEnd"/>
      <w:r w:rsidR="002B6D42">
        <w:t xml:space="preserve">, D., &amp; </w:t>
      </w:r>
      <w:proofErr w:type="spellStart"/>
      <w:r w:rsidR="002B6D42">
        <w:t>Isasi</w:t>
      </w:r>
      <w:proofErr w:type="spellEnd"/>
      <w:r w:rsidR="002B6D42">
        <w:t xml:space="preserve">, P. (2012). Predicting IPO </w:t>
      </w:r>
      <w:proofErr w:type="spellStart"/>
      <w:r w:rsidR="002B6D42">
        <w:t>underpricing</w:t>
      </w:r>
      <w:proofErr w:type="spellEnd"/>
      <w:r w:rsidR="002B6D42">
        <w:t xml:space="preserve"> with genetic algorithms. International Journal of Artificial Intelligence, 8(S12), 133-146.</w:t>
      </w:r>
    </w:p>
    <w:p w14:paraId="1CD9DBCE" w14:textId="77777777" w:rsidR="008621A4" w:rsidRDefault="008621A4" w:rsidP="008621A4">
      <w:pPr>
        <w:pStyle w:val="ListParagraph"/>
      </w:pPr>
    </w:p>
    <w:p w14:paraId="02DE2B0A" w14:textId="69AC94EB" w:rsidR="002B6D42" w:rsidRDefault="002B6D42" w:rsidP="00B95864">
      <w:pPr>
        <w:pStyle w:val="ListParagraph"/>
        <w:numPr>
          <w:ilvl w:val="0"/>
          <w:numId w:val="1"/>
        </w:numPr>
      </w:pPr>
      <w:r>
        <w:t xml:space="preserve">Quintana, D., </w:t>
      </w:r>
      <w:proofErr w:type="spellStart"/>
      <w:r>
        <w:t>Sacz</w:t>
      </w:r>
      <w:proofErr w:type="spellEnd"/>
      <w:r>
        <w:t xml:space="preserve">, Y., &amp; </w:t>
      </w:r>
      <w:proofErr w:type="spellStart"/>
      <w:r>
        <w:t>Isasi</w:t>
      </w:r>
      <w:proofErr w:type="spellEnd"/>
      <w:r>
        <w:t xml:space="preserve">, P. (2017). Random forest prediction of IPO </w:t>
      </w:r>
      <w:proofErr w:type="spellStart"/>
      <w:r>
        <w:t>underpricing</w:t>
      </w:r>
      <w:proofErr w:type="spellEnd"/>
      <w:r>
        <w:t>. Applied Sciences, 6(7).</w:t>
      </w:r>
    </w:p>
    <w:p w14:paraId="58C438A6" w14:textId="77777777" w:rsidR="008621A4" w:rsidRDefault="008621A4" w:rsidP="008621A4">
      <w:pPr>
        <w:pStyle w:val="ListParagraph"/>
      </w:pPr>
    </w:p>
    <w:p w14:paraId="3B40C349" w14:textId="78116D04" w:rsidR="002B6D42" w:rsidRDefault="002B6D42" w:rsidP="00B95864">
      <w:pPr>
        <w:pStyle w:val="ListParagraph"/>
        <w:numPr>
          <w:ilvl w:val="0"/>
          <w:numId w:val="1"/>
        </w:numPr>
      </w:pPr>
      <w:r>
        <w:t xml:space="preserve">B. Baba, G. </w:t>
      </w:r>
      <w:proofErr w:type="spellStart"/>
      <w:r>
        <w:t>Sevil</w:t>
      </w:r>
      <w:proofErr w:type="spellEnd"/>
      <w:r>
        <w:t xml:space="preserve">. (2020). </w:t>
      </w:r>
      <w:r w:rsidRPr="002B6D42">
        <w:t>Predicting IPO initial returns using random forest</w:t>
      </w:r>
      <w:r>
        <w:t xml:space="preserve">. </w:t>
      </w:r>
      <w:proofErr w:type="spellStart"/>
      <w:r>
        <w:t>Borsa</w:t>
      </w:r>
      <w:proofErr w:type="spellEnd"/>
      <w:r>
        <w:t xml:space="preserve"> Istanbul Review 20-1(2020) 13-23. </w:t>
      </w:r>
    </w:p>
    <w:p w14:paraId="6B139BD8" w14:textId="77777777" w:rsidR="00A11F53" w:rsidRDefault="00A11F53" w:rsidP="00A11F53">
      <w:pPr>
        <w:pStyle w:val="ListParagraph"/>
      </w:pPr>
    </w:p>
    <w:p w14:paraId="4F903A26" w14:textId="6947A216" w:rsidR="00A11F53" w:rsidRDefault="00A11F53" w:rsidP="00B95864">
      <w:pPr>
        <w:pStyle w:val="ListParagraph"/>
        <w:numPr>
          <w:ilvl w:val="0"/>
          <w:numId w:val="1"/>
        </w:numPr>
      </w:pPr>
      <w:r>
        <w:t xml:space="preserve">S. Russell, P. </w:t>
      </w:r>
      <w:proofErr w:type="spellStart"/>
      <w:r>
        <w:t>Norvig</w:t>
      </w:r>
      <w:proofErr w:type="spellEnd"/>
      <w:r>
        <w:t>. (2009). Artificial Intelligence: A Modern Approach. Prentice Hall Press. 3</w:t>
      </w:r>
      <w:r w:rsidRPr="00A11F53">
        <w:rPr>
          <w:vertAlign w:val="superscript"/>
        </w:rPr>
        <w:t>rd</w:t>
      </w:r>
      <w:r>
        <w:t xml:space="preserve"> Edition. </w:t>
      </w:r>
    </w:p>
    <w:p w14:paraId="6C010220" w14:textId="77777777" w:rsidR="008621A4" w:rsidRDefault="008621A4" w:rsidP="008621A4">
      <w:pPr>
        <w:pStyle w:val="ListParagraph"/>
      </w:pPr>
    </w:p>
    <w:p w14:paraId="03B3DC12" w14:textId="77B8173A" w:rsidR="008621A4" w:rsidRDefault="008621A4" w:rsidP="00B95864">
      <w:pPr>
        <w:pStyle w:val="ListParagraph"/>
        <w:numPr>
          <w:ilvl w:val="0"/>
          <w:numId w:val="1"/>
        </w:numPr>
        <w:rPr>
          <w:ins w:id="361" w:author="david lo" w:date="2020-12-09T15:53:00Z"/>
        </w:rPr>
      </w:pPr>
      <w:r>
        <w:lastRenderedPageBreak/>
        <w:t xml:space="preserve">[Documentations of </w:t>
      </w:r>
      <w:proofErr w:type="spellStart"/>
      <w:r>
        <w:t>XGBoost</w:t>
      </w:r>
      <w:proofErr w:type="spellEnd"/>
      <w:r>
        <w:t xml:space="preserve"> (xgboost.readthedocs.io/)</w:t>
      </w:r>
    </w:p>
    <w:p w14:paraId="39FD7F9C" w14:textId="77777777" w:rsidR="00DF5867" w:rsidRDefault="00DF5867" w:rsidP="00DF5867">
      <w:pPr>
        <w:pStyle w:val="ListParagraph"/>
        <w:rPr>
          <w:ins w:id="362" w:author="david lo" w:date="2020-12-09T15:53:00Z"/>
        </w:rPr>
        <w:pPrChange w:id="363" w:author="david lo" w:date="2020-12-09T15:53:00Z">
          <w:pPr>
            <w:pStyle w:val="ListParagraph"/>
            <w:numPr>
              <w:numId w:val="1"/>
            </w:numPr>
            <w:ind w:hanging="360"/>
          </w:pPr>
        </w:pPrChange>
      </w:pPr>
    </w:p>
    <w:p w14:paraId="6C60006E" w14:textId="03C5722E" w:rsidR="00DF5867" w:rsidRDefault="00DF5867" w:rsidP="00B95864">
      <w:pPr>
        <w:pStyle w:val="ListParagraph"/>
        <w:numPr>
          <w:ilvl w:val="0"/>
          <w:numId w:val="1"/>
        </w:numPr>
        <w:rPr>
          <w:ins w:id="364" w:author="david lo" w:date="2020-12-09T15:54:00Z"/>
        </w:rPr>
      </w:pPr>
      <w:ins w:id="365" w:author="david lo" w:date="2020-12-09T15:54:00Z">
        <w:r>
          <w:fldChar w:fldCharType="begin"/>
        </w:r>
        <w:r>
          <w:instrText xml:space="preserve"> HYPERLINK "http://</w:instrText>
        </w:r>
      </w:ins>
      <w:ins w:id="366" w:author="david lo" w:date="2020-12-09T15:53:00Z">
        <w:r>
          <w:instrText>www.datacamp.com/communit</w:instrText>
        </w:r>
      </w:ins>
      <w:ins w:id="367" w:author="david lo" w:date="2020-12-09T15:54:00Z">
        <w:r>
          <w:instrText xml:space="preserve">y/tutorials/xgboost-in-pyth" </w:instrText>
        </w:r>
        <w:r>
          <w:fldChar w:fldCharType="separate"/>
        </w:r>
      </w:ins>
      <w:ins w:id="368" w:author="david lo" w:date="2020-12-09T15:53:00Z">
        <w:r w:rsidRPr="00AC7F16">
          <w:rPr>
            <w:rStyle w:val="Hyperlink"/>
          </w:rPr>
          <w:t>www.datacamp.com/communit</w:t>
        </w:r>
      </w:ins>
      <w:ins w:id="369" w:author="david lo" w:date="2020-12-09T15:54:00Z">
        <w:r w:rsidRPr="00AC7F16">
          <w:rPr>
            <w:rStyle w:val="Hyperlink"/>
          </w:rPr>
          <w:t>y/tutorials/xgboost-in-pyth</w:t>
        </w:r>
        <w:r>
          <w:fldChar w:fldCharType="end"/>
        </w:r>
        <w:r>
          <w:t>on</w:t>
        </w:r>
      </w:ins>
    </w:p>
    <w:p w14:paraId="0D399FA1" w14:textId="00C2CE3B" w:rsidR="00DF5867" w:rsidRDefault="00DF5867" w:rsidP="00B95864">
      <w:pPr>
        <w:pStyle w:val="ListParagraph"/>
        <w:numPr>
          <w:ilvl w:val="0"/>
          <w:numId w:val="1"/>
        </w:numPr>
      </w:pPr>
      <w:ins w:id="370" w:author="david lo" w:date="2020-12-09T15:54:00Z">
        <w:r>
          <w:t>www.geeksforgeeks.org/xgboost-for-regression</w:t>
        </w:r>
      </w:ins>
    </w:p>
    <w:p w14:paraId="7A0DFC84" w14:textId="059D5D4D" w:rsidR="00B40F8B" w:rsidRDefault="00B40F8B" w:rsidP="007F7F2B"/>
    <w:p w14:paraId="01110481" w14:textId="77777777" w:rsidR="00B40F8B" w:rsidRPr="007F7F2B" w:rsidRDefault="00B40F8B" w:rsidP="007F7F2B"/>
    <w:sectPr w:rsidR="00B40F8B" w:rsidRPr="007F7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ED7CE" w14:textId="77777777" w:rsidR="00D942D4" w:rsidRDefault="00D942D4" w:rsidP="00927D2D">
      <w:pPr>
        <w:spacing w:after="0" w:line="240" w:lineRule="auto"/>
      </w:pPr>
      <w:r>
        <w:separator/>
      </w:r>
    </w:p>
  </w:endnote>
  <w:endnote w:type="continuationSeparator" w:id="0">
    <w:p w14:paraId="6F11139D" w14:textId="77777777" w:rsidR="00D942D4" w:rsidRDefault="00D942D4" w:rsidP="00927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10574" w14:textId="77777777" w:rsidR="00D942D4" w:rsidRDefault="00D942D4" w:rsidP="00927D2D">
      <w:pPr>
        <w:spacing w:after="0" w:line="240" w:lineRule="auto"/>
      </w:pPr>
      <w:r>
        <w:separator/>
      </w:r>
    </w:p>
  </w:footnote>
  <w:footnote w:type="continuationSeparator" w:id="0">
    <w:p w14:paraId="76EC5BDE" w14:textId="77777777" w:rsidR="00D942D4" w:rsidRDefault="00D942D4" w:rsidP="00927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B4E89"/>
    <w:multiLevelType w:val="hybridMultilevel"/>
    <w:tmpl w:val="C7F0D43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o">
    <w15:presenceInfo w15:providerId="Windows Live" w15:userId="22858f224e6b21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E2"/>
    <w:rsid w:val="00152CA2"/>
    <w:rsid w:val="001A6199"/>
    <w:rsid w:val="001C6F24"/>
    <w:rsid w:val="002A6675"/>
    <w:rsid w:val="002B32B9"/>
    <w:rsid w:val="002B6D42"/>
    <w:rsid w:val="002F22E1"/>
    <w:rsid w:val="002F4A36"/>
    <w:rsid w:val="004D0CAD"/>
    <w:rsid w:val="0059798F"/>
    <w:rsid w:val="005F3EC1"/>
    <w:rsid w:val="006340BD"/>
    <w:rsid w:val="00662516"/>
    <w:rsid w:val="006A1723"/>
    <w:rsid w:val="006B5D50"/>
    <w:rsid w:val="006B7D1A"/>
    <w:rsid w:val="006C452F"/>
    <w:rsid w:val="006F32C8"/>
    <w:rsid w:val="007F7F2B"/>
    <w:rsid w:val="008621A4"/>
    <w:rsid w:val="008F1195"/>
    <w:rsid w:val="0090222B"/>
    <w:rsid w:val="00924BAD"/>
    <w:rsid w:val="00927D2D"/>
    <w:rsid w:val="00992237"/>
    <w:rsid w:val="009C6C40"/>
    <w:rsid w:val="00A11F53"/>
    <w:rsid w:val="00A31B7E"/>
    <w:rsid w:val="00AA390F"/>
    <w:rsid w:val="00B20E02"/>
    <w:rsid w:val="00B40F8B"/>
    <w:rsid w:val="00B64513"/>
    <w:rsid w:val="00B90634"/>
    <w:rsid w:val="00B95864"/>
    <w:rsid w:val="00BB16AB"/>
    <w:rsid w:val="00C333CA"/>
    <w:rsid w:val="00C4098A"/>
    <w:rsid w:val="00CA3658"/>
    <w:rsid w:val="00CA4AFB"/>
    <w:rsid w:val="00CE4D04"/>
    <w:rsid w:val="00D42EE2"/>
    <w:rsid w:val="00D942D4"/>
    <w:rsid w:val="00DF5867"/>
    <w:rsid w:val="00F17B6A"/>
    <w:rsid w:val="00FA7415"/>
    <w:rsid w:val="00FD2283"/>
    <w:rsid w:val="00FD6C64"/>
    <w:rsid w:val="00FF41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0A0D"/>
  <w15:chartTrackingRefBased/>
  <w15:docId w15:val="{8215694E-6A3E-4C8A-8FEF-FF8D7AA5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32B9"/>
    <w:rPr>
      <w:color w:val="808080"/>
    </w:rPr>
  </w:style>
  <w:style w:type="paragraph" w:styleId="ListParagraph">
    <w:name w:val="List Paragraph"/>
    <w:basedOn w:val="Normal"/>
    <w:uiPriority w:val="34"/>
    <w:qFormat/>
    <w:rsid w:val="00B95864"/>
    <w:pPr>
      <w:ind w:left="720"/>
      <w:contextualSpacing/>
    </w:pPr>
  </w:style>
  <w:style w:type="table" w:styleId="TableGrid">
    <w:name w:val="Table Grid"/>
    <w:basedOn w:val="TableNormal"/>
    <w:uiPriority w:val="39"/>
    <w:rsid w:val="00152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2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CA2"/>
    <w:rPr>
      <w:rFonts w:ascii="Segoe UI" w:hAnsi="Segoe UI" w:cs="Segoe UI"/>
      <w:sz w:val="18"/>
      <w:szCs w:val="18"/>
    </w:rPr>
  </w:style>
  <w:style w:type="character" w:styleId="Hyperlink">
    <w:name w:val="Hyperlink"/>
    <w:basedOn w:val="DefaultParagraphFont"/>
    <w:uiPriority w:val="99"/>
    <w:unhideWhenUsed/>
    <w:rsid w:val="00DF5867"/>
    <w:rPr>
      <w:color w:val="0563C1" w:themeColor="hyperlink"/>
      <w:u w:val="single"/>
    </w:rPr>
  </w:style>
  <w:style w:type="character" w:styleId="UnresolvedMention">
    <w:name w:val="Unresolved Mention"/>
    <w:basedOn w:val="DefaultParagraphFont"/>
    <w:uiPriority w:val="99"/>
    <w:semiHidden/>
    <w:unhideWhenUsed/>
    <w:rsid w:val="00DF5867"/>
    <w:rPr>
      <w:color w:val="605E5C"/>
      <w:shd w:val="clear" w:color="auto" w:fill="E1DFDD"/>
    </w:rPr>
  </w:style>
  <w:style w:type="paragraph" w:styleId="Header">
    <w:name w:val="header"/>
    <w:basedOn w:val="Normal"/>
    <w:link w:val="HeaderChar"/>
    <w:uiPriority w:val="99"/>
    <w:unhideWhenUsed/>
    <w:rsid w:val="00927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D2D"/>
  </w:style>
  <w:style w:type="paragraph" w:styleId="Footer">
    <w:name w:val="footer"/>
    <w:basedOn w:val="Normal"/>
    <w:link w:val="FooterChar"/>
    <w:uiPriority w:val="99"/>
    <w:unhideWhenUsed/>
    <w:rsid w:val="00927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10682">
      <w:bodyDiv w:val="1"/>
      <w:marLeft w:val="0"/>
      <w:marRight w:val="0"/>
      <w:marTop w:val="0"/>
      <w:marBottom w:val="0"/>
      <w:divBdr>
        <w:top w:val="none" w:sz="0" w:space="0" w:color="auto"/>
        <w:left w:val="none" w:sz="0" w:space="0" w:color="auto"/>
        <w:bottom w:val="none" w:sz="0" w:space="0" w:color="auto"/>
        <w:right w:val="none" w:sz="0" w:space="0" w:color="auto"/>
      </w:divBdr>
    </w:div>
    <w:div w:id="10197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7</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14</cp:revision>
  <dcterms:created xsi:type="dcterms:W3CDTF">2020-11-25T14:11:00Z</dcterms:created>
  <dcterms:modified xsi:type="dcterms:W3CDTF">2020-12-09T08:04:00Z</dcterms:modified>
</cp:coreProperties>
</file>